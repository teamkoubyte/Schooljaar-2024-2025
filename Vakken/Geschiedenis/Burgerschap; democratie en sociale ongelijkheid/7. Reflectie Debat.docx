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87D90" w14:textId="6C287EA6" w:rsidR="00FF6934" w:rsidRDefault="00FF6934" w:rsidP="00FF6934">
      <w:pPr>
        <w:rPr>
          <w:rFonts w:ascii="Century Schoolbook" w:eastAsia="Calibri" w:hAnsi="Century Schoolbook" w:cs="Times New Roman"/>
          <w:b/>
          <w:bCs/>
          <w:kern w:val="2"/>
          <w:sz w:val="22"/>
          <w:szCs w:val="22"/>
          <w14:ligatures w14:val="standardContextual"/>
        </w:rPr>
      </w:pPr>
      <w:r>
        <w:rPr>
          <w:rFonts w:ascii="Century Schoolbook" w:eastAsia="Calibri" w:hAnsi="Century Schoolbook" w:cs="Times New Roman"/>
          <w:b/>
          <w:bCs/>
          <w:kern w:val="2"/>
          <w:sz w:val="22"/>
          <w:szCs w:val="22"/>
          <w14:ligatures w14:val="standardContextual"/>
        </w:rPr>
        <w:t>Stelling 1</w:t>
      </w:r>
    </w:p>
    <w:p w14:paraId="3FBAA3A7" w14:textId="70361FFC" w:rsidR="00FF6934" w:rsidRDefault="00FF6934" w:rsidP="00FF6934">
      <w:pPr>
        <w:tabs>
          <w:tab w:val="left" w:leader="dot" w:pos="9072"/>
        </w:tabs>
        <w:spacing w:after="160" w:line="360" w:lineRule="auto"/>
        <w:jc w:val="center"/>
        <w:rPr>
          <w:rFonts w:ascii="Century Schoolbook" w:eastAsia="Calibri" w:hAnsi="Century Schoolbook" w:cs="Times New Roman"/>
          <w:i/>
          <w:iCs/>
          <w:kern w:val="2"/>
          <w:sz w:val="22"/>
          <w:szCs w:val="22"/>
          <w14:ligatures w14:val="standardContextual"/>
        </w:rPr>
      </w:pPr>
      <w:r w:rsidRPr="00FF6934">
        <w:rPr>
          <w:rFonts w:ascii="Century Schoolbook" w:eastAsia="Calibri" w:hAnsi="Century Schoolbook" w:cs="Times New Roman"/>
          <w:i/>
          <w:iCs/>
          <w:kern w:val="2"/>
          <w:sz w:val="22"/>
          <w:szCs w:val="22"/>
          <w14:ligatures w14:val="standardContextual"/>
        </w:rPr>
        <w:t>Een werkgever mag levensbeschouwelijke tekens (zoals een hoofddoek) verbieden op de werkvloer.</w:t>
      </w:r>
    </w:p>
    <w:p w14:paraId="34C892B0" w14:textId="3B6A82C8" w:rsidR="00FF6934" w:rsidRDefault="00FF6934" w:rsidP="00FF6934">
      <w:pPr>
        <w:tabs>
          <w:tab w:val="left" w:leader="dot" w:pos="9072"/>
        </w:tabs>
        <w:spacing w:after="160" w:line="360" w:lineRule="auto"/>
        <w:rPr>
          <w:rFonts w:ascii="Century Schoolbook" w:eastAsia="Calibri" w:hAnsi="Century Schoolbook" w:cs="Times New Roman"/>
          <w:kern w:val="2"/>
          <w:sz w:val="22"/>
          <w:szCs w:val="22"/>
          <w14:ligatures w14:val="standardContextual"/>
        </w:rPr>
      </w:pPr>
      <w:r>
        <w:rPr>
          <w:rFonts w:ascii="Century Schoolbook" w:eastAsia="Calibri" w:hAnsi="Century Schoolbook" w:cs="Times New Roman"/>
          <w:kern w:val="2"/>
          <w:sz w:val="22"/>
          <w:szCs w:val="22"/>
          <w14:ligatures w14:val="standardContextual"/>
        </w:rPr>
        <w:t>Partij waarmee ik het meest akkoord ben en waarom.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6934" w14:paraId="1F3F8859" w14:textId="77777777" w:rsidTr="00FF6934">
        <w:tc>
          <w:tcPr>
            <w:tcW w:w="9062" w:type="dxa"/>
          </w:tcPr>
          <w:p w14:paraId="0276B662" w14:textId="074CC5DA" w:rsidR="00FF6934" w:rsidRDefault="0047324D" w:rsidP="00FF6934">
            <w:pPr>
              <w:tabs>
                <w:tab w:val="left" w:leader="dot" w:pos="9072"/>
              </w:tabs>
              <w:spacing w:after="160" w:line="360" w:lineRule="auto"/>
              <w:rPr>
                <w:rFonts w:ascii="Century Schoolbook" w:eastAsia="Calibri" w:hAnsi="Century Schoolbook" w:cs="Times New Roman"/>
                <w:kern w:val="2"/>
                <w:sz w:val="22"/>
                <w:szCs w:val="22"/>
                <w14:ligatures w14:val="standardContextual"/>
              </w:rPr>
            </w:pPr>
            <w:r w:rsidRPr="00C34C43">
              <w:rPr>
                <w:rFonts w:ascii="Century Schoolbook" w:eastAsia="Calibri" w:hAnsi="Century Schoolbook" w:cs="Times New Roman"/>
                <w:kern w:val="2"/>
                <w:sz w:val="22"/>
                <w:szCs w:val="22"/>
                <w14:ligatures w14:val="standardContextual"/>
              </w:rPr>
              <w:t>Met de NVA, omdat zij de vrijheid geven aan de werkgever om dit te kiezen.</w:t>
            </w:r>
          </w:p>
        </w:tc>
      </w:tr>
    </w:tbl>
    <w:p w14:paraId="067DC10B" w14:textId="77777777" w:rsidR="00FF6934" w:rsidRDefault="00FF6934" w:rsidP="00FF6934">
      <w:pPr>
        <w:tabs>
          <w:tab w:val="left" w:leader="dot" w:pos="9072"/>
        </w:tabs>
        <w:spacing w:after="160" w:line="360" w:lineRule="auto"/>
        <w:rPr>
          <w:rFonts w:ascii="Century Schoolbook" w:eastAsia="Calibri" w:hAnsi="Century Schoolbook" w:cs="Times New Roman"/>
          <w:kern w:val="2"/>
          <w:sz w:val="22"/>
          <w:szCs w:val="22"/>
          <w14:ligatures w14:val="standardContextual"/>
        </w:rPr>
      </w:pPr>
    </w:p>
    <w:p w14:paraId="1B65B23E" w14:textId="76A72D32" w:rsidR="00FF6934" w:rsidRDefault="00FF6934" w:rsidP="00FF6934">
      <w:pPr>
        <w:tabs>
          <w:tab w:val="left" w:leader="dot" w:pos="9072"/>
        </w:tabs>
        <w:spacing w:after="160" w:line="360" w:lineRule="auto"/>
        <w:rPr>
          <w:rFonts w:ascii="Century Schoolbook" w:eastAsia="Calibri" w:hAnsi="Century Schoolbook" w:cs="Times New Roman"/>
          <w:kern w:val="2"/>
          <w:sz w:val="22"/>
          <w:szCs w:val="22"/>
          <w14:ligatures w14:val="standardContextual"/>
        </w:rPr>
      </w:pPr>
      <w:r>
        <w:rPr>
          <w:rFonts w:ascii="Century Schoolbook" w:eastAsia="Calibri" w:hAnsi="Century Schoolbook" w:cs="Times New Roman"/>
          <w:kern w:val="2"/>
          <w:sz w:val="22"/>
          <w:szCs w:val="22"/>
          <w14:ligatures w14:val="standardContextual"/>
        </w:rPr>
        <w:t>Partij waarmee ik het minst akkoord ben en waarom.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6934" w14:paraId="6DE57C7B" w14:textId="77777777" w:rsidTr="006671F0">
        <w:tc>
          <w:tcPr>
            <w:tcW w:w="9062" w:type="dxa"/>
          </w:tcPr>
          <w:p w14:paraId="4CAEEDCC" w14:textId="0D2FE573" w:rsidR="00FF6934" w:rsidRDefault="00FA1F9E" w:rsidP="006671F0">
            <w:pPr>
              <w:tabs>
                <w:tab w:val="left" w:leader="dot" w:pos="9072"/>
              </w:tabs>
              <w:spacing w:after="160" w:line="360" w:lineRule="auto"/>
              <w:rPr>
                <w:rFonts w:ascii="Century Schoolbook" w:eastAsia="Calibri" w:hAnsi="Century Schoolbook" w:cs="Times New Roman"/>
                <w:kern w:val="2"/>
                <w:sz w:val="22"/>
                <w:szCs w:val="22"/>
                <w14:ligatures w14:val="standardContextual"/>
              </w:rPr>
            </w:pPr>
            <w:r w:rsidRPr="00C34C43">
              <w:rPr>
                <w:rFonts w:ascii="Century Schoolbook" w:eastAsia="Calibri" w:hAnsi="Century Schoolbook" w:cs="Times New Roman"/>
                <w:kern w:val="2"/>
                <w:sz w:val="22"/>
                <w:szCs w:val="22"/>
                <w14:ligatures w14:val="standardContextual"/>
              </w:rPr>
              <w:t>PVDA, omdat zij van mening zijn dat het verbieden van het dragen van levensbeschouwelijke tekens leiden tot uitsluiting en discriminatie.</w:t>
            </w:r>
          </w:p>
        </w:tc>
      </w:tr>
    </w:tbl>
    <w:p w14:paraId="0D247E6F" w14:textId="77777777" w:rsidR="00FF6934" w:rsidRDefault="00FF6934" w:rsidP="00FF6934">
      <w:pPr>
        <w:tabs>
          <w:tab w:val="left" w:leader="dot" w:pos="9072"/>
        </w:tabs>
        <w:spacing w:after="160" w:line="360" w:lineRule="auto"/>
        <w:rPr>
          <w:rFonts w:ascii="Century Schoolbook" w:eastAsia="Calibri" w:hAnsi="Century Schoolbook" w:cs="Times New Roman"/>
          <w:kern w:val="2"/>
          <w:sz w:val="22"/>
          <w:szCs w:val="22"/>
          <w14:ligatures w14:val="standardContextual"/>
        </w:rPr>
      </w:pPr>
    </w:p>
    <w:p w14:paraId="3DD98883" w14:textId="7B1AF7A2" w:rsidR="00FF6934" w:rsidRDefault="00FF6934" w:rsidP="00FF6934">
      <w:pPr>
        <w:rPr>
          <w:rFonts w:ascii="Century Schoolbook" w:eastAsia="Calibri" w:hAnsi="Century Schoolbook" w:cs="Times New Roman"/>
          <w:b/>
          <w:bCs/>
          <w:kern w:val="2"/>
          <w:sz w:val="22"/>
          <w:szCs w:val="22"/>
          <w14:ligatures w14:val="standardContextual"/>
        </w:rPr>
      </w:pPr>
      <w:r>
        <w:rPr>
          <w:rFonts w:ascii="Century Schoolbook" w:eastAsia="Calibri" w:hAnsi="Century Schoolbook" w:cs="Times New Roman"/>
          <w:b/>
          <w:bCs/>
          <w:kern w:val="2"/>
          <w:sz w:val="22"/>
          <w:szCs w:val="22"/>
          <w14:ligatures w14:val="standardContextual"/>
        </w:rPr>
        <w:t>Stelling 2</w:t>
      </w:r>
    </w:p>
    <w:p w14:paraId="57859D75" w14:textId="456C3E1D" w:rsidR="00FF6934" w:rsidRPr="00FF6934" w:rsidRDefault="00FF6934" w:rsidP="00FF6934">
      <w:pPr>
        <w:tabs>
          <w:tab w:val="left" w:leader="dot" w:pos="9072"/>
        </w:tabs>
        <w:spacing w:after="160" w:line="360" w:lineRule="auto"/>
        <w:jc w:val="center"/>
        <w:rPr>
          <w:rFonts w:ascii="Century Schoolbook" w:eastAsia="Calibri" w:hAnsi="Century Schoolbook" w:cs="Times New Roman"/>
          <w:i/>
          <w:iCs/>
          <w:kern w:val="2"/>
          <w:sz w:val="22"/>
          <w:szCs w:val="22"/>
          <w14:ligatures w14:val="standardContextual"/>
        </w:rPr>
      </w:pPr>
      <w:r w:rsidRPr="00FF6934">
        <w:rPr>
          <w:rFonts w:ascii="Century Schoolbook" w:eastAsia="Calibri" w:hAnsi="Century Schoolbook" w:cs="Times New Roman"/>
          <w:i/>
          <w:iCs/>
          <w:kern w:val="2"/>
          <w:sz w:val="22"/>
          <w:szCs w:val="22"/>
          <w14:ligatures w14:val="standardContextual"/>
        </w:rPr>
        <w:t>De wettelijke pensioenleeftijd moet terug verlaagd worden naar 65 jaar.</w:t>
      </w:r>
    </w:p>
    <w:p w14:paraId="68826E97" w14:textId="77777777" w:rsidR="00FF6934" w:rsidRDefault="00FF6934" w:rsidP="00FF6934">
      <w:pPr>
        <w:tabs>
          <w:tab w:val="left" w:leader="dot" w:pos="9072"/>
        </w:tabs>
        <w:spacing w:after="160" w:line="360" w:lineRule="auto"/>
        <w:rPr>
          <w:rFonts w:ascii="Century Schoolbook" w:eastAsia="Calibri" w:hAnsi="Century Schoolbook" w:cs="Times New Roman"/>
          <w:kern w:val="2"/>
          <w:sz w:val="22"/>
          <w:szCs w:val="22"/>
          <w14:ligatures w14:val="standardContextual"/>
        </w:rPr>
      </w:pPr>
      <w:r>
        <w:rPr>
          <w:rFonts w:ascii="Century Schoolbook" w:eastAsia="Calibri" w:hAnsi="Century Schoolbook" w:cs="Times New Roman"/>
          <w:kern w:val="2"/>
          <w:sz w:val="22"/>
          <w:szCs w:val="22"/>
          <w14:ligatures w14:val="standardContextual"/>
        </w:rPr>
        <w:t>Partij waarmee ik het meest akkoord ben en waarom.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6934" w14:paraId="28437D23" w14:textId="77777777" w:rsidTr="006671F0">
        <w:tc>
          <w:tcPr>
            <w:tcW w:w="9062" w:type="dxa"/>
          </w:tcPr>
          <w:p w14:paraId="6ED97AA8" w14:textId="3474E2E2" w:rsidR="00FF6934" w:rsidRDefault="00FA1F9E" w:rsidP="006671F0">
            <w:pPr>
              <w:tabs>
                <w:tab w:val="left" w:leader="dot" w:pos="9072"/>
              </w:tabs>
              <w:spacing w:after="160" w:line="360" w:lineRule="auto"/>
              <w:rPr>
                <w:rFonts w:ascii="Century Schoolbook" w:eastAsia="Calibri" w:hAnsi="Century Schoolbook" w:cs="Times New Roman"/>
                <w:kern w:val="2"/>
                <w:sz w:val="22"/>
                <w:szCs w:val="22"/>
                <w14:ligatures w14:val="standardContextual"/>
              </w:rPr>
            </w:pPr>
            <w:r w:rsidRPr="00C34C43">
              <w:rPr>
                <w:rFonts w:ascii="Century Schoolbook" w:eastAsia="Calibri" w:hAnsi="Century Schoolbook" w:cs="Times New Roman"/>
                <w:kern w:val="2"/>
                <w:sz w:val="22"/>
                <w:szCs w:val="22"/>
                <w14:ligatures w14:val="standardContextual"/>
              </w:rPr>
              <w:t xml:space="preserve">PVDA, </w:t>
            </w:r>
            <w:r w:rsidR="001D1B02" w:rsidRPr="00C34C43">
              <w:rPr>
                <w:rFonts w:ascii="Century Schoolbook" w:eastAsia="Calibri" w:hAnsi="Century Schoolbook" w:cs="Times New Roman"/>
                <w:kern w:val="2"/>
                <w:sz w:val="22"/>
                <w:szCs w:val="22"/>
                <w14:ligatures w14:val="standardContextual"/>
              </w:rPr>
              <w:t xml:space="preserve"> omdat werken tot 67 volgens hun onrechtvaardig en onhaalbaar is.</w:t>
            </w:r>
          </w:p>
        </w:tc>
      </w:tr>
    </w:tbl>
    <w:p w14:paraId="4024762A" w14:textId="77777777" w:rsidR="00FF6934" w:rsidRDefault="00FF6934" w:rsidP="00FF6934">
      <w:pPr>
        <w:tabs>
          <w:tab w:val="left" w:leader="dot" w:pos="9072"/>
        </w:tabs>
        <w:spacing w:after="160" w:line="360" w:lineRule="auto"/>
        <w:rPr>
          <w:rFonts w:ascii="Century Schoolbook" w:eastAsia="Calibri" w:hAnsi="Century Schoolbook" w:cs="Times New Roman"/>
          <w:kern w:val="2"/>
          <w:sz w:val="22"/>
          <w:szCs w:val="22"/>
          <w14:ligatures w14:val="standardContextual"/>
        </w:rPr>
      </w:pPr>
    </w:p>
    <w:p w14:paraId="51D609EA" w14:textId="77777777" w:rsidR="00FF6934" w:rsidRDefault="00FF6934" w:rsidP="00FF6934">
      <w:pPr>
        <w:tabs>
          <w:tab w:val="left" w:leader="dot" w:pos="9072"/>
        </w:tabs>
        <w:spacing w:after="160" w:line="360" w:lineRule="auto"/>
        <w:rPr>
          <w:rFonts w:ascii="Century Schoolbook" w:eastAsia="Calibri" w:hAnsi="Century Schoolbook" w:cs="Times New Roman"/>
          <w:kern w:val="2"/>
          <w:sz w:val="22"/>
          <w:szCs w:val="22"/>
          <w14:ligatures w14:val="standardContextual"/>
        </w:rPr>
      </w:pPr>
      <w:r>
        <w:rPr>
          <w:rFonts w:ascii="Century Schoolbook" w:eastAsia="Calibri" w:hAnsi="Century Schoolbook" w:cs="Times New Roman"/>
          <w:kern w:val="2"/>
          <w:sz w:val="22"/>
          <w:szCs w:val="22"/>
          <w14:ligatures w14:val="standardContextual"/>
        </w:rPr>
        <w:t>Partij waarmee ik het minst akkoord ben en waarom.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6934" w14:paraId="16D5148E" w14:textId="77777777" w:rsidTr="006671F0">
        <w:tc>
          <w:tcPr>
            <w:tcW w:w="9062" w:type="dxa"/>
          </w:tcPr>
          <w:p w14:paraId="1B473BFD" w14:textId="61EA05EB" w:rsidR="00FF6934" w:rsidRDefault="001D1B02" w:rsidP="006671F0">
            <w:pPr>
              <w:tabs>
                <w:tab w:val="left" w:leader="dot" w:pos="9072"/>
              </w:tabs>
              <w:spacing w:after="160" w:line="360" w:lineRule="auto"/>
              <w:rPr>
                <w:rFonts w:ascii="Century Schoolbook" w:eastAsia="Calibri" w:hAnsi="Century Schoolbook" w:cs="Times New Roman"/>
                <w:kern w:val="2"/>
                <w:sz w:val="22"/>
                <w:szCs w:val="22"/>
                <w14:ligatures w14:val="standardContextual"/>
              </w:rPr>
            </w:pPr>
            <w:r w:rsidRPr="00C34C43">
              <w:rPr>
                <w:rFonts w:ascii="Century Schoolbook" w:eastAsia="Calibri" w:hAnsi="Century Schoolbook" w:cs="Times New Roman"/>
                <w:kern w:val="2"/>
                <w:sz w:val="22"/>
                <w:szCs w:val="22"/>
                <w14:ligatures w14:val="standardContextual"/>
              </w:rPr>
              <w:t xml:space="preserve">NVA, omdat </w:t>
            </w:r>
            <w:r w:rsidR="00217C2C" w:rsidRPr="00C34C43">
              <w:rPr>
                <w:rFonts w:ascii="Century Schoolbook" w:eastAsia="Calibri" w:hAnsi="Century Schoolbook" w:cs="Times New Roman"/>
                <w:kern w:val="2"/>
                <w:sz w:val="22"/>
                <w:szCs w:val="22"/>
                <w14:ligatures w14:val="standardContextual"/>
              </w:rPr>
              <w:t>ze hun richten op hervormingen die de duurzaamheid van het pensioenstelsel moeten verzekeren.</w:t>
            </w:r>
          </w:p>
        </w:tc>
      </w:tr>
    </w:tbl>
    <w:p w14:paraId="57BCA974" w14:textId="77777777" w:rsidR="00FF6934" w:rsidRDefault="00FF6934" w:rsidP="00FF6934">
      <w:pPr>
        <w:rPr>
          <w:rFonts w:ascii="Century Schoolbook" w:eastAsia="Calibri" w:hAnsi="Century Schoolbook" w:cs="Times New Roman"/>
          <w:b/>
          <w:bCs/>
          <w:kern w:val="2"/>
          <w:sz w:val="22"/>
          <w:szCs w:val="22"/>
          <w14:ligatures w14:val="standardContextual"/>
        </w:rPr>
      </w:pPr>
    </w:p>
    <w:p w14:paraId="0782558B" w14:textId="174F4953" w:rsidR="00FF6934" w:rsidRPr="00FF6934" w:rsidRDefault="00FF6934" w:rsidP="00FF6934">
      <w:pPr>
        <w:rPr>
          <w:rFonts w:ascii="Century Schoolbook" w:eastAsia="Calibri" w:hAnsi="Century Schoolbook" w:cs="Times New Roman"/>
          <w:b/>
          <w:bCs/>
          <w:kern w:val="2"/>
          <w:sz w:val="22"/>
          <w:szCs w:val="22"/>
          <w14:ligatures w14:val="standardContextual"/>
        </w:rPr>
      </w:pPr>
      <w:r>
        <w:rPr>
          <w:rFonts w:ascii="Century Schoolbook" w:eastAsia="Calibri" w:hAnsi="Century Schoolbook" w:cs="Times New Roman"/>
          <w:b/>
          <w:bCs/>
          <w:kern w:val="2"/>
          <w:sz w:val="22"/>
          <w:szCs w:val="22"/>
          <w14:ligatures w14:val="standardContextual"/>
        </w:rPr>
        <w:t>Stelling 3</w:t>
      </w:r>
    </w:p>
    <w:p w14:paraId="6935E382" w14:textId="513D8293" w:rsidR="00FF6934" w:rsidRPr="00FF6934" w:rsidRDefault="00FF6934" w:rsidP="00FF6934">
      <w:pPr>
        <w:jc w:val="center"/>
        <w:rPr>
          <w:rFonts w:ascii="Century Schoolbook" w:eastAsia="Calibri" w:hAnsi="Century Schoolbook" w:cs="Times New Roman"/>
          <w:i/>
          <w:iCs/>
          <w:kern w:val="2"/>
          <w:sz w:val="22"/>
          <w:szCs w:val="22"/>
          <w14:ligatures w14:val="standardContextual"/>
        </w:rPr>
      </w:pPr>
      <w:r w:rsidRPr="001B1DAE">
        <w:rPr>
          <w:rFonts w:ascii="Century Schoolbook" w:eastAsia="Calibri" w:hAnsi="Century Schoolbook" w:cs="Times New Roman"/>
          <w:i/>
          <w:iCs/>
          <w:kern w:val="2"/>
          <w:sz w:val="22"/>
          <w:szCs w:val="22"/>
          <w14:ligatures w14:val="standardContextual"/>
        </w:rPr>
        <w:t>Er moet een miljonairstaks ingevoerd worden zodat de rijksten in de samenleving meer belastingen moeten betalen.</w:t>
      </w:r>
    </w:p>
    <w:p w14:paraId="3B6D14C0" w14:textId="77777777" w:rsidR="00FF6934" w:rsidRDefault="00FF6934" w:rsidP="00FF6934">
      <w:pPr>
        <w:tabs>
          <w:tab w:val="left" w:leader="dot" w:pos="9072"/>
        </w:tabs>
        <w:spacing w:after="160" w:line="360" w:lineRule="auto"/>
        <w:rPr>
          <w:rFonts w:ascii="Century Schoolbook" w:eastAsia="Calibri" w:hAnsi="Century Schoolbook" w:cs="Times New Roman"/>
          <w:kern w:val="2"/>
          <w:sz w:val="22"/>
          <w:szCs w:val="22"/>
          <w14:ligatures w14:val="standardContextual"/>
        </w:rPr>
      </w:pPr>
      <w:r>
        <w:rPr>
          <w:rFonts w:ascii="Century Schoolbook" w:eastAsia="Calibri" w:hAnsi="Century Schoolbook" w:cs="Times New Roman"/>
          <w:kern w:val="2"/>
          <w:sz w:val="22"/>
          <w:szCs w:val="22"/>
          <w14:ligatures w14:val="standardContextual"/>
        </w:rPr>
        <w:t>Partij waarmee ik het meest akkoord ben en waarom.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6934" w14:paraId="3FD2713B" w14:textId="77777777" w:rsidTr="006671F0">
        <w:tc>
          <w:tcPr>
            <w:tcW w:w="9062" w:type="dxa"/>
          </w:tcPr>
          <w:p w14:paraId="62C1CC96" w14:textId="1B0013F5" w:rsidR="00FF6934" w:rsidRDefault="00217C2C" w:rsidP="006671F0">
            <w:pPr>
              <w:tabs>
                <w:tab w:val="left" w:leader="dot" w:pos="9072"/>
              </w:tabs>
              <w:spacing w:after="160" w:line="360" w:lineRule="auto"/>
              <w:rPr>
                <w:rFonts w:ascii="Century Schoolbook" w:eastAsia="Calibri" w:hAnsi="Century Schoolbook" w:cs="Times New Roman"/>
                <w:kern w:val="2"/>
                <w:sz w:val="22"/>
                <w:szCs w:val="22"/>
                <w14:ligatures w14:val="standardContextual"/>
              </w:rPr>
            </w:pPr>
            <w:ins w:id="0" w:author="Mohamed Koubaa" w:date="2025-02-17T14:15:00Z" w16du:dateUtc="2025-02-17T13:15:00Z">
              <w:r w:rsidRPr="00C34C43">
                <w:rPr>
                  <w:rFonts w:ascii="Century Schoolbook" w:eastAsia="Calibri" w:hAnsi="Century Schoolbook" w:cs="Times New Roman"/>
                  <w:kern w:val="2"/>
                  <w:sz w:val="22"/>
                  <w:szCs w:val="22"/>
                  <w14:ligatures w14:val="standardContextual"/>
                </w:rPr>
                <w:t>PVDA</w:t>
              </w:r>
              <w:r w:rsidR="007B7225" w:rsidRPr="00C34C43">
                <w:rPr>
                  <w:rFonts w:ascii="Century Schoolbook" w:eastAsia="Calibri" w:hAnsi="Century Schoolbook" w:cs="Times New Roman"/>
                  <w:kern w:val="2"/>
                  <w:sz w:val="22"/>
                  <w:szCs w:val="22"/>
                  <w14:ligatures w14:val="standardContextual"/>
                </w:rPr>
                <w:t>, omdat ze e</w:t>
              </w:r>
            </w:ins>
            <w:ins w:id="1" w:author="Mohamed Koubaa" w:date="2025-02-17T14:16:00Z" w16du:dateUtc="2025-02-17T13:16:00Z">
              <w:r w:rsidR="007B7225" w:rsidRPr="00C34C43">
                <w:rPr>
                  <w:rFonts w:ascii="Century Schoolbook" w:eastAsia="Calibri" w:hAnsi="Century Schoolbook" w:cs="Times New Roman"/>
                  <w:kern w:val="2"/>
                  <w:sz w:val="22"/>
                  <w:szCs w:val="22"/>
                  <w14:ligatures w14:val="standardContextual"/>
                </w:rPr>
                <w:t>en miljonairstaks willen invoeren die de fortuinen boven de 5 miljoen euro belast.</w:t>
              </w:r>
            </w:ins>
          </w:p>
        </w:tc>
      </w:tr>
    </w:tbl>
    <w:p w14:paraId="074EBD01" w14:textId="77777777" w:rsidR="00FF6934" w:rsidRDefault="00FF6934" w:rsidP="00FF6934">
      <w:pPr>
        <w:tabs>
          <w:tab w:val="left" w:leader="dot" w:pos="9072"/>
        </w:tabs>
        <w:spacing w:after="160" w:line="360" w:lineRule="auto"/>
        <w:rPr>
          <w:rFonts w:ascii="Century Schoolbook" w:eastAsia="Calibri" w:hAnsi="Century Schoolbook" w:cs="Times New Roman"/>
          <w:kern w:val="2"/>
          <w:sz w:val="22"/>
          <w:szCs w:val="22"/>
          <w14:ligatures w14:val="standardContextual"/>
        </w:rPr>
      </w:pPr>
    </w:p>
    <w:p w14:paraId="72B5774C" w14:textId="77777777" w:rsidR="00FF6934" w:rsidRDefault="00FF6934" w:rsidP="00FF6934">
      <w:pPr>
        <w:tabs>
          <w:tab w:val="left" w:leader="dot" w:pos="9072"/>
        </w:tabs>
        <w:spacing w:after="160" w:line="360" w:lineRule="auto"/>
        <w:rPr>
          <w:rFonts w:ascii="Century Schoolbook" w:eastAsia="Calibri" w:hAnsi="Century Schoolbook" w:cs="Times New Roman"/>
          <w:kern w:val="2"/>
          <w:sz w:val="22"/>
          <w:szCs w:val="22"/>
          <w14:ligatures w14:val="standardContextual"/>
        </w:rPr>
      </w:pPr>
      <w:r>
        <w:rPr>
          <w:rFonts w:ascii="Century Schoolbook" w:eastAsia="Calibri" w:hAnsi="Century Schoolbook" w:cs="Times New Roman"/>
          <w:kern w:val="2"/>
          <w:sz w:val="22"/>
          <w:szCs w:val="22"/>
          <w14:ligatures w14:val="standardContextual"/>
        </w:rPr>
        <w:t>Partij waarmee ik het minst akkoord ben en waarom.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6934" w14:paraId="62FE4F85" w14:textId="77777777" w:rsidTr="006671F0">
        <w:tc>
          <w:tcPr>
            <w:tcW w:w="9062" w:type="dxa"/>
          </w:tcPr>
          <w:p w14:paraId="36AE97B2" w14:textId="3752E7B6" w:rsidR="00FF6934" w:rsidRDefault="007B7225" w:rsidP="006671F0">
            <w:pPr>
              <w:tabs>
                <w:tab w:val="left" w:leader="dot" w:pos="9072"/>
              </w:tabs>
              <w:spacing w:after="160" w:line="360" w:lineRule="auto"/>
              <w:rPr>
                <w:rFonts w:ascii="Century Schoolbook" w:eastAsia="Calibri" w:hAnsi="Century Schoolbook" w:cs="Times New Roman"/>
                <w:kern w:val="2"/>
                <w:sz w:val="22"/>
                <w:szCs w:val="22"/>
                <w14:ligatures w14:val="standardContextual"/>
              </w:rPr>
            </w:pPr>
            <w:ins w:id="2" w:author="Mohamed Koubaa" w:date="2025-02-17T14:16:00Z" w16du:dateUtc="2025-02-17T13:16:00Z">
              <w:r>
                <w:rPr>
                  <w:rFonts w:ascii="Century Schoolbook" w:eastAsia="Calibri" w:hAnsi="Century Schoolbook" w:cs="Times New Roman"/>
                  <w:kern w:val="2"/>
                  <w:sz w:val="22"/>
                  <w:szCs w:val="22"/>
                  <w14:ligatures w14:val="standardContextual"/>
                </w:rPr>
                <w:t xml:space="preserve">NVA, </w:t>
              </w:r>
              <w:r w:rsidR="00C34C43">
                <w:rPr>
                  <w:rFonts w:ascii="Century Schoolbook" w:eastAsia="Calibri" w:hAnsi="Century Schoolbook" w:cs="Times New Roman"/>
                  <w:kern w:val="2"/>
                  <w:sz w:val="22"/>
                  <w:szCs w:val="22"/>
                  <w14:ligatures w14:val="standardContextual"/>
                </w:rPr>
                <w:t>omdat ze tegen extra belastingen zijn voor de hoogste vermogens.</w:t>
              </w:r>
            </w:ins>
          </w:p>
        </w:tc>
      </w:tr>
    </w:tbl>
    <w:p w14:paraId="2E4C2D28" w14:textId="77777777" w:rsidR="00FF6934" w:rsidRPr="00FF6934" w:rsidRDefault="00FF6934" w:rsidP="00FF6934"/>
    <w:sectPr w:rsidR="00FF6934" w:rsidRPr="00FF6934" w:rsidSect="00C34C43">
      <w:pgSz w:w="11906" w:h="16838"/>
      <w:pgMar w:top="720" w:right="720" w:bottom="720" w:left="720" w:header="708" w:footer="708" w:gutter="0"/>
      <w:cols w:space="708"/>
      <w:docGrid w:linePitch="360"/>
      <w:sectPrChange w:id="3" w:author="Mohamed Koubaa" w:date="2025-02-17T14:17:00Z" w16du:dateUtc="2025-02-17T13:17:00Z">
        <w:sectPr w:rsidR="00FF6934" w:rsidRPr="00FF6934" w:rsidSect="00C34C43">
          <w:pgMar w:top="1417" w:right="1417" w:bottom="1417" w:left="1417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F7642"/>
    <w:multiLevelType w:val="hybridMultilevel"/>
    <w:tmpl w:val="81981392"/>
    <w:lvl w:ilvl="0" w:tplc="874CCE44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4622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ohamed Koubaa">
    <w15:presenceInfo w15:providerId="AD" w15:userId="S::mohamed.koubaa@bazandpoort.be::6269d32a-01b5-4cb7-b89a-2f082ca37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34"/>
    <w:rsid w:val="001D1B02"/>
    <w:rsid w:val="001D7006"/>
    <w:rsid w:val="00217C2C"/>
    <w:rsid w:val="00424167"/>
    <w:rsid w:val="00426135"/>
    <w:rsid w:val="0047324D"/>
    <w:rsid w:val="006A6FB4"/>
    <w:rsid w:val="007B7225"/>
    <w:rsid w:val="00C34C43"/>
    <w:rsid w:val="00FA1F9E"/>
    <w:rsid w:val="00F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FD8751"/>
  <w15:chartTrackingRefBased/>
  <w15:docId w15:val="{FECDA58F-3FF4-445A-A6DC-9F117A34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934"/>
    <w:pPr>
      <w:spacing w:after="200" w:line="288" w:lineRule="auto"/>
    </w:pPr>
    <w:rPr>
      <w:rFonts w:eastAsiaTheme="minorEastAsia"/>
      <w:kern w:val="0"/>
      <w:sz w:val="21"/>
      <w:szCs w:val="21"/>
      <w:lang w:val="nl-B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934"/>
    <w:pPr>
      <w:ind w:left="720"/>
      <w:contextualSpacing/>
    </w:pPr>
  </w:style>
  <w:style w:type="table" w:styleId="TableGrid">
    <w:name w:val="Table Grid"/>
    <w:basedOn w:val="TableNormal"/>
    <w:uiPriority w:val="39"/>
    <w:rsid w:val="00FF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17C2C"/>
    <w:pPr>
      <w:spacing w:after="0" w:line="240" w:lineRule="auto"/>
    </w:pPr>
    <w:rPr>
      <w:rFonts w:eastAsiaTheme="minorEastAsia"/>
      <w:kern w:val="0"/>
      <w:sz w:val="21"/>
      <w:szCs w:val="21"/>
      <w:lang w:val="nl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Braspenning</dc:creator>
  <cp:keywords/>
  <dc:description/>
  <cp:lastModifiedBy>Mohamed Koubaa</cp:lastModifiedBy>
  <cp:revision>8</cp:revision>
  <dcterms:created xsi:type="dcterms:W3CDTF">2025-02-17T13:10:00Z</dcterms:created>
  <dcterms:modified xsi:type="dcterms:W3CDTF">2025-02-17T13:17:00Z</dcterms:modified>
</cp:coreProperties>
</file>
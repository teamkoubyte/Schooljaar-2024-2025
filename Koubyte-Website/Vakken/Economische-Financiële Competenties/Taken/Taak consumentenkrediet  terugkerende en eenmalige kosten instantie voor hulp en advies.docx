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3"/>
        <w:gridCol w:w="6096"/>
        <w:gridCol w:w="1263"/>
      </w:tblGrid>
      <w:tr w:rsidR="00CE1366" w14:paraId="02C783B4" w14:textId="77777777" w:rsidTr="00CE1366">
        <w:trPr>
          <w:trHeight w:val="850"/>
        </w:trPr>
        <w:tc>
          <w:tcPr>
            <w:tcW w:w="2263" w:type="dxa"/>
            <w:vAlign w:val="center"/>
          </w:tcPr>
          <w:p w14:paraId="2B8AE3B4" w14:textId="3748ACB8" w:rsidR="00CE1366" w:rsidRDefault="00CE1366" w:rsidP="00CE1366">
            <w:pPr>
              <w:pStyle w:val="Tabelrubrieken"/>
            </w:pPr>
            <w:bookmarkStart w:id="0" w:name="_Hlk188870385"/>
            <w:bookmarkEnd w:id="0"/>
            <w:r>
              <w:t>aam</w:t>
            </w:r>
          </w:p>
        </w:tc>
        <w:tc>
          <w:tcPr>
            <w:tcW w:w="6096" w:type="dxa"/>
            <w:vAlign w:val="center"/>
          </w:tcPr>
          <w:p w14:paraId="0A4E3088" w14:textId="0A9E561D" w:rsidR="00CE1366" w:rsidRPr="009926EC" w:rsidRDefault="00B514E2" w:rsidP="00CE1366">
            <w:pPr>
              <w:pStyle w:val="Tabeltekst"/>
              <w:rPr>
                <w:lang w:val="nl-BE"/>
              </w:rPr>
            </w:pPr>
            <w:r w:rsidRPr="009926EC">
              <w:rPr>
                <w:lang w:val="nl-BE"/>
              </w:rPr>
              <w:t>Mohamed</w:t>
            </w:r>
            <w:r w:rsidR="0009502A" w:rsidRPr="009926EC">
              <w:rPr>
                <w:lang w:val="nl-BE"/>
              </w:rPr>
              <w:t xml:space="preserve">, </w:t>
            </w:r>
            <w:r w:rsidR="008F3BA0" w:rsidRPr="009926EC">
              <w:rPr>
                <w:lang w:val="nl-BE"/>
              </w:rPr>
              <w:t xml:space="preserve">Akram, </w:t>
            </w:r>
            <w:r w:rsidR="009926EC" w:rsidRPr="009926EC">
              <w:rPr>
                <w:lang w:val="nl-BE"/>
              </w:rPr>
              <w:t>Aster, Yaniss, Niels en</w:t>
            </w:r>
            <w:r w:rsidR="009926EC">
              <w:rPr>
                <w:lang w:val="nl-BE"/>
              </w:rPr>
              <w:t xml:space="preserve"> Xander</w:t>
            </w:r>
          </w:p>
        </w:tc>
        <w:tc>
          <w:tcPr>
            <w:tcW w:w="1263" w:type="dxa"/>
            <w:vMerge w:val="restart"/>
            <w:shd w:val="clear" w:color="auto" w:fill="86BC25" w:themeFill="accent1"/>
            <w:vAlign w:val="center"/>
          </w:tcPr>
          <w:p w14:paraId="74A89776" w14:textId="77777777" w:rsidR="00CE1366" w:rsidRPr="009926EC" w:rsidRDefault="00CE1366" w:rsidP="00CE1366">
            <w:pPr>
              <w:pStyle w:val="Punten"/>
              <w:rPr>
                <w:lang w:val="nl-BE"/>
              </w:rPr>
            </w:pPr>
          </w:p>
        </w:tc>
      </w:tr>
      <w:tr w:rsidR="00CE1366" w14:paraId="7FACDBBA" w14:textId="77777777" w:rsidTr="00CE1366">
        <w:trPr>
          <w:trHeight w:val="850"/>
        </w:trPr>
        <w:tc>
          <w:tcPr>
            <w:tcW w:w="2263" w:type="dxa"/>
            <w:vAlign w:val="center"/>
          </w:tcPr>
          <w:p w14:paraId="3B14515B" w14:textId="77777777" w:rsidR="00CE1366" w:rsidRDefault="00CE1366" w:rsidP="00CE1366">
            <w:pPr>
              <w:pStyle w:val="Tabelrubrieken"/>
            </w:pPr>
            <w:r>
              <w:t>Datum</w:t>
            </w:r>
          </w:p>
        </w:tc>
        <w:tc>
          <w:tcPr>
            <w:tcW w:w="6096" w:type="dxa"/>
            <w:vAlign w:val="center"/>
          </w:tcPr>
          <w:p w14:paraId="1581D60C" w14:textId="66D2EC97" w:rsidR="00CE1366" w:rsidRDefault="00B514E2" w:rsidP="00CE1366">
            <w:pPr>
              <w:pStyle w:val="Tabeltekst"/>
            </w:pPr>
            <w:r>
              <w:t>27/01/2025</w:t>
            </w:r>
          </w:p>
        </w:tc>
        <w:tc>
          <w:tcPr>
            <w:tcW w:w="1263" w:type="dxa"/>
            <w:vMerge/>
            <w:shd w:val="clear" w:color="auto" w:fill="86BC25" w:themeFill="accent1"/>
            <w:vAlign w:val="center"/>
          </w:tcPr>
          <w:p w14:paraId="30FD4781" w14:textId="77777777" w:rsidR="00CE1366" w:rsidRPr="00CE1366" w:rsidRDefault="00CE1366" w:rsidP="00CE1366">
            <w:pPr>
              <w:pStyle w:val="Punten"/>
            </w:pPr>
          </w:p>
        </w:tc>
      </w:tr>
      <w:tr w:rsidR="00CE1366" w14:paraId="66BFE6D5" w14:textId="77777777" w:rsidTr="00CE1366">
        <w:tc>
          <w:tcPr>
            <w:tcW w:w="2263" w:type="dxa"/>
            <w:vAlign w:val="center"/>
          </w:tcPr>
          <w:p w14:paraId="257673CB" w14:textId="77777777" w:rsidR="00CE1366" w:rsidRDefault="00CE1366" w:rsidP="00CE1366">
            <w:pPr>
              <w:pStyle w:val="Tabelrubrieken"/>
            </w:pPr>
            <w:r>
              <w:t>Leerkracht</w:t>
            </w:r>
          </w:p>
        </w:tc>
        <w:tc>
          <w:tcPr>
            <w:tcW w:w="6096" w:type="dxa"/>
            <w:vAlign w:val="center"/>
          </w:tcPr>
          <w:p w14:paraId="4C450B16" w14:textId="094270A6" w:rsidR="00CE1366" w:rsidRDefault="00A54509" w:rsidP="00CE1366">
            <w:pPr>
              <w:pStyle w:val="Tabeltekst"/>
            </w:pPr>
            <w:r>
              <w:t>C. Masscharis</w:t>
            </w:r>
          </w:p>
        </w:tc>
        <w:tc>
          <w:tcPr>
            <w:tcW w:w="1263" w:type="dxa"/>
            <w:vMerge w:val="restart"/>
            <w:shd w:val="clear" w:color="auto" w:fill="86BC25" w:themeFill="accent1"/>
            <w:vAlign w:val="center"/>
          </w:tcPr>
          <w:p w14:paraId="0FC72AC1" w14:textId="097F9393" w:rsidR="00CE1366" w:rsidRPr="00CE1366" w:rsidRDefault="00CE1366" w:rsidP="00CE1366">
            <w:pPr>
              <w:pStyle w:val="Punten"/>
            </w:pPr>
            <w:r>
              <w:t>/</w:t>
            </w:r>
            <w:r w:rsidR="00A02025">
              <w:t>21</w:t>
            </w:r>
          </w:p>
        </w:tc>
      </w:tr>
      <w:tr w:rsidR="00CE1366" w14:paraId="2D1CFFAD" w14:textId="77777777" w:rsidTr="00CE1366">
        <w:tc>
          <w:tcPr>
            <w:tcW w:w="2263" w:type="dxa"/>
            <w:vAlign w:val="center"/>
          </w:tcPr>
          <w:p w14:paraId="6B076679" w14:textId="77777777" w:rsidR="00CE1366" w:rsidRDefault="00CE1366" w:rsidP="00CE1366">
            <w:pPr>
              <w:pStyle w:val="Tabelrubrieken"/>
            </w:pPr>
            <w:r>
              <w:t>Vak</w:t>
            </w:r>
          </w:p>
        </w:tc>
        <w:tc>
          <w:tcPr>
            <w:tcW w:w="6096" w:type="dxa"/>
            <w:vAlign w:val="center"/>
          </w:tcPr>
          <w:p w14:paraId="15F31BC8" w14:textId="13AB00CB" w:rsidR="00CE1366" w:rsidRDefault="00A54509" w:rsidP="00CE1366">
            <w:pPr>
              <w:pStyle w:val="Tabeltekst"/>
            </w:pPr>
            <w:r>
              <w:t>EFC</w:t>
            </w:r>
          </w:p>
        </w:tc>
        <w:tc>
          <w:tcPr>
            <w:tcW w:w="1263" w:type="dxa"/>
            <w:vMerge/>
            <w:shd w:val="clear" w:color="auto" w:fill="86BC25" w:themeFill="accent1"/>
          </w:tcPr>
          <w:p w14:paraId="2A7D89D2" w14:textId="77777777" w:rsidR="00CE1366" w:rsidRDefault="00CE1366" w:rsidP="00302623">
            <w:pPr>
              <w:pStyle w:val="Tabeltekst"/>
            </w:pPr>
          </w:p>
        </w:tc>
      </w:tr>
      <w:tr w:rsidR="00CE1366" w14:paraId="1B5B2525" w14:textId="77777777" w:rsidTr="00CE1366">
        <w:tc>
          <w:tcPr>
            <w:tcW w:w="2263" w:type="dxa"/>
            <w:vAlign w:val="center"/>
          </w:tcPr>
          <w:p w14:paraId="4C896724" w14:textId="77777777" w:rsidR="00CE1366" w:rsidRDefault="00CE1366" w:rsidP="00CE1366">
            <w:pPr>
              <w:pStyle w:val="Tabelrubrieken"/>
            </w:pPr>
            <w:r>
              <w:t>Klas</w:t>
            </w:r>
          </w:p>
        </w:tc>
        <w:tc>
          <w:tcPr>
            <w:tcW w:w="6096" w:type="dxa"/>
            <w:vAlign w:val="center"/>
          </w:tcPr>
          <w:p w14:paraId="4E469B02" w14:textId="01E9B56F" w:rsidR="00CE1366" w:rsidRDefault="00E23F6D" w:rsidP="00CE1366">
            <w:pPr>
              <w:pStyle w:val="Tabeltekst"/>
            </w:pPr>
            <w:r>
              <w:t>5A&amp;D</w:t>
            </w:r>
          </w:p>
        </w:tc>
        <w:tc>
          <w:tcPr>
            <w:tcW w:w="1263" w:type="dxa"/>
            <w:vMerge/>
            <w:shd w:val="clear" w:color="auto" w:fill="86BC25" w:themeFill="accent1"/>
          </w:tcPr>
          <w:p w14:paraId="05B567C8" w14:textId="77777777" w:rsidR="00CE1366" w:rsidRDefault="00CE1366" w:rsidP="00302623">
            <w:pPr>
              <w:pStyle w:val="Tabeltekst"/>
            </w:pPr>
          </w:p>
        </w:tc>
      </w:tr>
      <w:tr w:rsidR="00CE1366" w14:paraId="18BE3176" w14:textId="77777777" w:rsidTr="00CE1366">
        <w:tc>
          <w:tcPr>
            <w:tcW w:w="2263" w:type="dxa"/>
            <w:vAlign w:val="center"/>
          </w:tcPr>
          <w:p w14:paraId="12ACCCD8" w14:textId="77777777" w:rsidR="00CE1366" w:rsidRDefault="00CE1366" w:rsidP="00CE1366">
            <w:pPr>
              <w:pStyle w:val="Tabelrubrieken"/>
            </w:pPr>
            <w:r>
              <w:t>Hulpmiddelen</w:t>
            </w:r>
          </w:p>
        </w:tc>
        <w:tc>
          <w:tcPr>
            <w:tcW w:w="6096" w:type="dxa"/>
            <w:vAlign w:val="center"/>
          </w:tcPr>
          <w:p w14:paraId="0A3B2A20" w14:textId="66E9B6A0" w:rsidR="00CE1366" w:rsidRDefault="00A54509" w:rsidP="00CE1366">
            <w:pPr>
              <w:pStyle w:val="Tabeltekst"/>
            </w:pPr>
            <w:r>
              <w:t>Laptop &amp; rekenmachine</w:t>
            </w:r>
          </w:p>
        </w:tc>
        <w:tc>
          <w:tcPr>
            <w:tcW w:w="1263" w:type="dxa"/>
            <w:vMerge/>
            <w:shd w:val="clear" w:color="auto" w:fill="86BC25" w:themeFill="accent1"/>
          </w:tcPr>
          <w:p w14:paraId="1ACBD52F" w14:textId="77777777" w:rsidR="00CE1366" w:rsidRDefault="00CE1366" w:rsidP="00302623">
            <w:pPr>
              <w:pStyle w:val="Tabeltekst"/>
            </w:pPr>
          </w:p>
        </w:tc>
      </w:tr>
    </w:tbl>
    <w:p w14:paraId="537C36FC" w14:textId="77777777" w:rsidR="00282271" w:rsidRDefault="00CE1366" w:rsidP="00CE1366">
      <w:pPr>
        <w:pStyle w:val="Titeltoets"/>
      </w:pPr>
      <w:r>
        <w:t>Titel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11"/>
        <w:gridCol w:w="4811"/>
      </w:tblGrid>
      <w:tr w:rsidR="00CE1366" w14:paraId="0BFFE1D2" w14:textId="77777777" w:rsidTr="00471FC7">
        <w:tc>
          <w:tcPr>
            <w:tcW w:w="9622" w:type="dxa"/>
            <w:gridSpan w:val="2"/>
            <w:shd w:val="clear" w:color="auto" w:fill="86BC25" w:themeFill="accent1"/>
          </w:tcPr>
          <w:p w14:paraId="5F564773" w14:textId="77777777" w:rsidR="00CE1366" w:rsidRPr="00CE1366" w:rsidRDefault="00CE1366" w:rsidP="00CE1366">
            <w:pPr>
              <w:pStyle w:val="Tabeltitel"/>
            </w:pPr>
            <w:r>
              <w:t>Zelfevaluatie</w:t>
            </w:r>
          </w:p>
        </w:tc>
      </w:tr>
      <w:tr w:rsidR="00CE1366" w14:paraId="7C6A9776" w14:textId="77777777" w:rsidTr="00CE1366">
        <w:tc>
          <w:tcPr>
            <w:tcW w:w="4811" w:type="dxa"/>
          </w:tcPr>
          <w:p w14:paraId="7286DD00" w14:textId="29BA1AF6" w:rsidR="00CE1366" w:rsidRPr="00471FC7" w:rsidRDefault="00471FC7" w:rsidP="00471FC7">
            <w:pPr>
              <w:pStyle w:val="Tabeltekst"/>
            </w:pPr>
            <w:r>
              <w:t>Wat vond je van deze t</w:t>
            </w:r>
            <w:r w:rsidR="00A54509">
              <w:t>aak</w:t>
            </w:r>
            <w:r>
              <w:t>?</w:t>
            </w:r>
          </w:p>
        </w:tc>
        <w:tc>
          <w:tcPr>
            <w:tcW w:w="4811" w:type="dxa"/>
          </w:tcPr>
          <w:p w14:paraId="3AD92D2E" w14:textId="54F34AA1" w:rsidR="00CE1366" w:rsidRPr="00C027CA" w:rsidRDefault="008973D0" w:rsidP="00C027CA">
            <w:pPr>
              <w:pStyle w:val="Tabeltekst"/>
            </w:pPr>
            <w:sdt>
              <w:sdtPr>
                <w:id w:val="8372673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229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027CA" w:rsidRPr="00C027CA">
              <w:t xml:space="preserve"> </w:t>
            </w:r>
            <w:r w:rsidR="00471FC7" w:rsidRPr="00C027CA">
              <w:t>Alle vragen waren duidelijk.</w:t>
            </w:r>
          </w:p>
          <w:p w14:paraId="38A71202" w14:textId="77777777" w:rsidR="00471FC7" w:rsidRPr="00C027CA" w:rsidRDefault="008973D0" w:rsidP="00C027CA">
            <w:pPr>
              <w:pStyle w:val="Tabeltekst"/>
            </w:pPr>
            <w:sdt>
              <w:sdtPr>
                <w:id w:val="-1053146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27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027CA" w:rsidRPr="00C027CA">
              <w:t xml:space="preserve"> </w:t>
            </w:r>
            <w:r w:rsidR="00471FC7" w:rsidRPr="00C027CA">
              <w:t>Ik begreep de leerstof volledig en kon de vragen beantwoorden.</w:t>
            </w:r>
          </w:p>
        </w:tc>
      </w:tr>
      <w:tr w:rsidR="00CE1366" w14:paraId="3F827A08" w14:textId="77777777" w:rsidTr="00CE1366">
        <w:tc>
          <w:tcPr>
            <w:tcW w:w="4811" w:type="dxa"/>
          </w:tcPr>
          <w:p w14:paraId="204187AD" w14:textId="63A92289" w:rsidR="00CE1366" w:rsidRPr="00471FC7" w:rsidRDefault="00471FC7" w:rsidP="00471FC7">
            <w:pPr>
              <w:pStyle w:val="Tabeltekst"/>
            </w:pPr>
            <w:r>
              <w:t>Hoe heb jij deze t</w:t>
            </w:r>
            <w:r w:rsidR="00A54509">
              <w:t>aak</w:t>
            </w:r>
            <w:r>
              <w:t xml:space="preserve"> voorbereid?</w:t>
            </w:r>
          </w:p>
        </w:tc>
        <w:tc>
          <w:tcPr>
            <w:tcW w:w="4811" w:type="dxa"/>
          </w:tcPr>
          <w:p w14:paraId="0CFEAA6D" w14:textId="77777777" w:rsidR="00CE1366" w:rsidRPr="00C027CA" w:rsidRDefault="008973D0" w:rsidP="00C027CA">
            <w:pPr>
              <w:pStyle w:val="Tabeltekst"/>
            </w:pPr>
            <w:sdt>
              <w:sdtPr>
                <w:id w:val="992524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27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027CA" w:rsidRPr="00C027CA">
              <w:t xml:space="preserve"> </w:t>
            </w:r>
            <w:r w:rsidR="00471FC7" w:rsidRPr="00C027CA">
              <w:t>Niet voorbereid.</w:t>
            </w:r>
          </w:p>
          <w:p w14:paraId="20DCE261" w14:textId="77777777" w:rsidR="00471FC7" w:rsidRPr="00C027CA" w:rsidRDefault="008973D0" w:rsidP="00C027CA">
            <w:pPr>
              <w:pStyle w:val="Tabeltekst"/>
            </w:pPr>
            <w:sdt>
              <w:sdtPr>
                <w:id w:val="98924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27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027CA" w:rsidRPr="00C027CA">
              <w:t xml:space="preserve"> </w:t>
            </w:r>
            <w:r w:rsidR="00471FC7" w:rsidRPr="00C027CA">
              <w:t>Een beetje voorbereid.</w:t>
            </w:r>
          </w:p>
          <w:p w14:paraId="54E5615A" w14:textId="7AE6B8B6" w:rsidR="00471FC7" w:rsidRPr="00C027CA" w:rsidRDefault="008973D0" w:rsidP="00C027CA">
            <w:pPr>
              <w:pStyle w:val="Tabeltekst"/>
            </w:pPr>
            <w:sdt>
              <w:sdtPr>
                <w:id w:val="11208058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229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027CA" w:rsidRPr="00C027CA">
              <w:t xml:space="preserve"> </w:t>
            </w:r>
            <w:r w:rsidR="00471FC7" w:rsidRPr="00C027CA">
              <w:t>Goed voorbereid.</w:t>
            </w:r>
          </w:p>
          <w:p w14:paraId="7ED4A9C9" w14:textId="77777777" w:rsidR="00471FC7" w:rsidRPr="00C027CA" w:rsidRDefault="008973D0" w:rsidP="00C027CA">
            <w:pPr>
              <w:pStyle w:val="Tabeltekst"/>
            </w:pPr>
            <w:sdt>
              <w:sdtPr>
                <w:id w:val="1400248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27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027CA" w:rsidRPr="00C027CA">
              <w:t xml:space="preserve"> </w:t>
            </w:r>
            <w:r w:rsidR="00471FC7" w:rsidRPr="00C027CA">
              <w:t>Heel goed voorbereid.</w:t>
            </w:r>
          </w:p>
        </w:tc>
      </w:tr>
      <w:tr w:rsidR="00CE1366" w14:paraId="5FBD2707" w14:textId="77777777" w:rsidTr="00CE1366">
        <w:tc>
          <w:tcPr>
            <w:tcW w:w="4811" w:type="dxa"/>
          </w:tcPr>
          <w:p w14:paraId="0B90620C" w14:textId="77777777" w:rsidR="00CE1366" w:rsidRPr="00471FC7" w:rsidRDefault="00CE1366" w:rsidP="00471FC7">
            <w:pPr>
              <w:pStyle w:val="Tabeltekst"/>
            </w:pPr>
          </w:p>
        </w:tc>
        <w:tc>
          <w:tcPr>
            <w:tcW w:w="4811" w:type="dxa"/>
          </w:tcPr>
          <w:p w14:paraId="3D0E115E" w14:textId="77777777" w:rsidR="00CE1366" w:rsidRPr="00471FC7" w:rsidRDefault="00CE1366" w:rsidP="00471FC7">
            <w:pPr>
              <w:pStyle w:val="Tabeltekst"/>
            </w:pPr>
          </w:p>
        </w:tc>
      </w:tr>
    </w:tbl>
    <w:p w14:paraId="768F1640" w14:textId="77777777" w:rsidR="00CE1366" w:rsidRDefault="00CE1366" w:rsidP="00282271"/>
    <w:p w14:paraId="6C600924" w14:textId="77777777" w:rsidR="00471FC7" w:rsidRDefault="00471FC7" w:rsidP="00282271"/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163"/>
        <w:gridCol w:w="717"/>
        <w:gridCol w:w="742"/>
      </w:tblGrid>
      <w:tr w:rsidR="00471FC7" w14:paraId="6DE484F3" w14:textId="77777777">
        <w:tc>
          <w:tcPr>
            <w:tcW w:w="8163" w:type="dxa"/>
            <w:shd w:val="clear" w:color="auto" w:fill="86BC25" w:themeFill="accent1"/>
          </w:tcPr>
          <w:p w14:paraId="3B4B8B43" w14:textId="77777777" w:rsidR="00471FC7" w:rsidRDefault="00471FC7">
            <w:pPr>
              <w:pStyle w:val="Tabeltitel"/>
            </w:pPr>
            <w:r>
              <w:t>Taal</w:t>
            </w:r>
          </w:p>
        </w:tc>
        <w:tc>
          <w:tcPr>
            <w:tcW w:w="717" w:type="dxa"/>
            <w:shd w:val="clear" w:color="auto" w:fill="86BC25" w:themeFill="accent1"/>
          </w:tcPr>
          <w:p w14:paraId="5C2A5371" w14:textId="77777777" w:rsidR="00471FC7" w:rsidRDefault="00471FC7">
            <w:pPr>
              <w:pStyle w:val="Tabeltitel"/>
            </w:pPr>
            <w:r>
              <w:t>LLG</w:t>
            </w:r>
          </w:p>
        </w:tc>
        <w:tc>
          <w:tcPr>
            <w:tcW w:w="742" w:type="dxa"/>
            <w:shd w:val="clear" w:color="auto" w:fill="86BC25" w:themeFill="accent1"/>
          </w:tcPr>
          <w:p w14:paraId="5ED0088A" w14:textId="77777777" w:rsidR="00471FC7" w:rsidRDefault="00471FC7">
            <w:pPr>
              <w:pStyle w:val="Tabeltitel"/>
            </w:pPr>
            <w:r>
              <w:t>LKR</w:t>
            </w:r>
          </w:p>
        </w:tc>
      </w:tr>
      <w:tr w:rsidR="00471FC7" w14:paraId="30FC2AF4" w14:textId="77777777">
        <w:tc>
          <w:tcPr>
            <w:tcW w:w="8163" w:type="dxa"/>
          </w:tcPr>
          <w:p w14:paraId="72CD50EA" w14:textId="587314D9" w:rsidR="00471FC7" w:rsidRPr="00471FC7" w:rsidRDefault="00A54509">
            <w:pPr>
              <w:pStyle w:val="Tabeltekst"/>
            </w:pPr>
            <w:r>
              <w:t>Ik schrijf mijn naam, voornaam en datum bovenaan de toets + ik let op taalfouten.</w:t>
            </w:r>
          </w:p>
        </w:tc>
        <w:tc>
          <w:tcPr>
            <w:tcW w:w="717" w:type="dxa"/>
          </w:tcPr>
          <w:p w14:paraId="49A61DEA" w14:textId="004914A8" w:rsidR="00471FC7" w:rsidRPr="00471FC7" w:rsidRDefault="00B92291" w:rsidP="00B92291">
            <w:pPr>
              <w:pStyle w:val="Tabeltekst"/>
              <w:jc w:val="center"/>
            </w:pPr>
            <w:r>
              <w:t>x</w:t>
            </w:r>
          </w:p>
        </w:tc>
        <w:tc>
          <w:tcPr>
            <w:tcW w:w="742" w:type="dxa"/>
          </w:tcPr>
          <w:p w14:paraId="04D66C0F" w14:textId="77777777" w:rsidR="00471FC7" w:rsidRPr="00471FC7" w:rsidRDefault="00471FC7">
            <w:pPr>
              <w:pStyle w:val="Tabeltekst"/>
            </w:pPr>
          </w:p>
        </w:tc>
      </w:tr>
      <w:tr w:rsidR="00471FC7" w14:paraId="41EB62A1" w14:textId="77777777">
        <w:tc>
          <w:tcPr>
            <w:tcW w:w="8163" w:type="dxa"/>
          </w:tcPr>
          <w:p w14:paraId="5508B29F" w14:textId="51F3B314" w:rsidR="00471FC7" w:rsidRPr="00471FC7" w:rsidRDefault="00471FC7">
            <w:pPr>
              <w:pStyle w:val="Tabeltekst"/>
            </w:pPr>
            <w:r>
              <w:t>Ik begin telkens met een hoofdletter.</w:t>
            </w:r>
          </w:p>
        </w:tc>
        <w:tc>
          <w:tcPr>
            <w:tcW w:w="717" w:type="dxa"/>
          </w:tcPr>
          <w:p w14:paraId="49B971C0" w14:textId="0EAA324C" w:rsidR="00471FC7" w:rsidRPr="00471FC7" w:rsidRDefault="00B92291" w:rsidP="00B92291">
            <w:pPr>
              <w:pStyle w:val="Tabeltekst"/>
              <w:jc w:val="center"/>
            </w:pPr>
            <w:r>
              <w:t>x</w:t>
            </w:r>
          </w:p>
        </w:tc>
        <w:tc>
          <w:tcPr>
            <w:tcW w:w="742" w:type="dxa"/>
          </w:tcPr>
          <w:p w14:paraId="6A4DB37B" w14:textId="77777777" w:rsidR="00471FC7" w:rsidRPr="00471FC7" w:rsidRDefault="00471FC7">
            <w:pPr>
              <w:pStyle w:val="Tabeltekst"/>
            </w:pPr>
          </w:p>
        </w:tc>
      </w:tr>
      <w:tr w:rsidR="00471FC7" w14:paraId="7C65AC30" w14:textId="77777777">
        <w:tc>
          <w:tcPr>
            <w:tcW w:w="8163" w:type="dxa"/>
          </w:tcPr>
          <w:p w14:paraId="7E33985F" w14:textId="77777777" w:rsidR="00471FC7" w:rsidRPr="00471FC7" w:rsidRDefault="00471FC7">
            <w:pPr>
              <w:pStyle w:val="Tabeltekst"/>
            </w:pPr>
          </w:p>
        </w:tc>
        <w:tc>
          <w:tcPr>
            <w:tcW w:w="717" w:type="dxa"/>
          </w:tcPr>
          <w:p w14:paraId="1C696535" w14:textId="77777777" w:rsidR="00471FC7" w:rsidRPr="00471FC7" w:rsidRDefault="00471FC7">
            <w:pPr>
              <w:pStyle w:val="Tabeltekst"/>
            </w:pPr>
          </w:p>
        </w:tc>
        <w:tc>
          <w:tcPr>
            <w:tcW w:w="742" w:type="dxa"/>
          </w:tcPr>
          <w:p w14:paraId="125C5CED" w14:textId="77777777" w:rsidR="00471FC7" w:rsidRPr="00471FC7" w:rsidRDefault="00471FC7">
            <w:pPr>
              <w:pStyle w:val="Tabeltekst"/>
            </w:pPr>
          </w:p>
        </w:tc>
      </w:tr>
    </w:tbl>
    <w:p w14:paraId="638BA133" w14:textId="77777777" w:rsidR="00302623" w:rsidRDefault="00302623" w:rsidP="00282271"/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163"/>
        <w:gridCol w:w="717"/>
        <w:gridCol w:w="742"/>
      </w:tblGrid>
      <w:tr w:rsidR="00471FC7" w14:paraId="35BAB68A" w14:textId="77777777">
        <w:tc>
          <w:tcPr>
            <w:tcW w:w="8163" w:type="dxa"/>
            <w:shd w:val="clear" w:color="auto" w:fill="86BC25" w:themeFill="accent1"/>
          </w:tcPr>
          <w:p w14:paraId="7EB413CA" w14:textId="77777777" w:rsidR="00471FC7" w:rsidRDefault="00471FC7">
            <w:pPr>
              <w:pStyle w:val="Tabeltitel"/>
            </w:pPr>
            <w:r>
              <w:t>Leerplandoelstellingen</w:t>
            </w:r>
          </w:p>
        </w:tc>
        <w:tc>
          <w:tcPr>
            <w:tcW w:w="717" w:type="dxa"/>
            <w:shd w:val="clear" w:color="auto" w:fill="86BC25" w:themeFill="accent1"/>
          </w:tcPr>
          <w:p w14:paraId="5D682CA9" w14:textId="77777777" w:rsidR="00471FC7" w:rsidRDefault="00471FC7">
            <w:pPr>
              <w:pStyle w:val="Tabeltitel"/>
            </w:pPr>
            <w:r>
              <w:t>LLG</w:t>
            </w:r>
          </w:p>
        </w:tc>
        <w:tc>
          <w:tcPr>
            <w:tcW w:w="742" w:type="dxa"/>
            <w:shd w:val="clear" w:color="auto" w:fill="86BC25" w:themeFill="accent1"/>
          </w:tcPr>
          <w:p w14:paraId="0086280A" w14:textId="77777777" w:rsidR="00471FC7" w:rsidRDefault="00471FC7">
            <w:pPr>
              <w:pStyle w:val="Tabeltitel"/>
            </w:pPr>
            <w:r>
              <w:t>LKR</w:t>
            </w:r>
          </w:p>
        </w:tc>
      </w:tr>
      <w:tr w:rsidR="00471FC7" w14:paraId="04514C53" w14:textId="77777777">
        <w:tc>
          <w:tcPr>
            <w:tcW w:w="8163" w:type="dxa"/>
          </w:tcPr>
          <w:p w14:paraId="58C2C29B" w14:textId="77777777" w:rsidR="00A54509" w:rsidRDefault="00A54509">
            <w:pPr>
              <w:pStyle w:val="Tabeltekst"/>
            </w:pPr>
            <w:r>
              <w:t xml:space="preserve">Sleutelcompetentie 11: BV3_11.01 </w:t>
            </w:r>
          </w:p>
          <w:p w14:paraId="08E755BC" w14:textId="77777777" w:rsidR="00471FC7" w:rsidRDefault="00A54509">
            <w:pPr>
              <w:pStyle w:val="Tabeltekst"/>
            </w:pPr>
            <w:r>
              <w:t>De leerlingen beargumenteren binnen een persoonlijke of gezinsbudget keuzes bij aankoop rekening houdend met de totale kostprijs en de financieringskost</w:t>
            </w:r>
            <w:r w:rsidR="00471FC7">
              <w:t>.</w:t>
            </w:r>
          </w:p>
          <w:p w14:paraId="30E92159" w14:textId="77777777" w:rsidR="00A54509" w:rsidRDefault="00A54509" w:rsidP="00835E22">
            <w:pPr>
              <w:pStyle w:val="Tabeltekst"/>
              <w:numPr>
                <w:ilvl w:val="0"/>
                <w:numId w:val="18"/>
              </w:numPr>
            </w:pPr>
            <w:r>
              <w:t>Eenmalige en terugkerende kosten</w:t>
            </w:r>
          </w:p>
          <w:p w14:paraId="6C127E8E" w14:textId="77777777" w:rsidR="00A54509" w:rsidRDefault="00A54509" w:rsidP="00835E22">
            <w:pPr>
              <w:pStyle w:val="Tabeltekst"/>
              <w:numPr>
                <w:ilvl w:val="0"/>
                <w:numId w:val="18"/>
              </w:numPr>
            </w:pPr>
            <w:r>
              <w:t>Consumentenkrediet</w:t>
            </w:r>
          </w:p>
          <w:p w14:paraId="56F99ABC" w14:textId="1C74FFE2" w:rsidR="00A02025" w:rsidRPr="00471FC7" w:rsidRDefault="00A02025" w:rsidP="00835E22">
            <w:pPr>
              <w:pStyle w:val="Tabeltekst"/>
              <w:numPr>
                <w:ilvl w:val="0"/>
                <w:numId w:val="18"/>
              </w:numPr>
            </w:pPr>
            <w:r>
              <w:t>Instanties voor hulp en advies</w:t>
            </w:r>
          </w:p>
        </w:tc>
        <w:tc>
          <w:tcPr>
            <w:tcW w:w="717" w:type="dxa"/>
          </w:tcPr>
          <w:p w14:paraId="40B1F1FE" w14:textId="1F30B19B" w:rsidR="00471FC7" w:rsidRPr="00471FC7" w:rsidRDefault="00B92291" w:rsidP="00B92291">
            <w:pPr>
              <w:pStyle w:val="Tabeltekst"/>
              <w:jc w:val="center"/>
            </w:pPr>
            <w:r>
              <w:t>x</w:t>
            </w:r>
          </w:p>
        </w:tc>
        <w:tc>
          <w:tcPr>
            <w:tcW w:w="742" w:type="dxa"/>
          </w:tcPr>
          <w:p w14:paraId="059D72FF" w14:textId="77777777" w:rsidR="00471FC7" w:rsidRPr="00471FC7" w:rsidRDefault="00471FC7">
            <w:pPr>
              <w:pStyle w:val="Tabeltekst"/>
            </w:pPr>
          </w:p>
        </w:tc>
      </w:tr>
      <w:tr w:rsidR="00471FC7" w14:paraId="785A26FF" w14:textId="77777777">
        <w:tc>
          <w:tcPr>
            <w:tcW w:w="8163" w:type="dxa"/>
          </w:tcPr>
          <w:p w14:paraId="3DE9BBA8" w14:textId="77777777" w:rsidR="00471FC7" w:rsidRPr="00471FC7" w:rsidRDefault="00471FC7">
            <w:pPr>
              <w:pStyle w:val="Tabeltekst"/>
            </w:pPr>
          </w:p>
        </w:tc>
        <w:tc>
          <w:tcPr>
            <w:tcW w:w="717" w:type="dxa"/>
          </w:tcPr>
          <w:p w14:paraId="4AD0FC04" w14:textId="77777777" w:rsidR="00471FC7" w:rsidRPr="00471FC7" w:rsidRDefault="00471FC7">
            <w:pPr>
              <w:pStyle w:val="Tabeltekst"/>
            </w:pPr>
          </w:p>
        </w:tc>
        <w:tc>
          <w:tcPr>
            <w:tcW w:w="742" w:type="dxa"/>
          </w:tcPr>
          <w:p w14:paraId="4E60F314" w14:textId="77777777" w:rsidR="00471FC7" w:rsidRPr="00471FC7" w:rsidRDefault="00471FC7">
            <w:pPr>
              <w:pStyle w:val="Tabeltekst"/>
            </w:pPr>
          </w:p>
        </w:tc>
      </w:tr>
    </w:tbl>
    <w:p w14:paraId="3596F195" w14:textId="77777777" w:rsidR="00302623" w:rsidRDefault="00302623" w:rsidP="00282271"/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397"/>
        <w:gridCol w:w="6225"/>
      </w:tblGrid>
      <w:tr w:rsidR="00471FC7" w14:paraId="02B88687" w14:textId="77777777">
        <w:tc>
          <w:tcPr>
            <w:tcW w:w="9622" w:type="dxa"/>
            <w:gridSpan w:val="2"/>
            <w:shd w:val="clear" w:color="auto" w:fill="86BC25" w:themeFill="accent1"/>
          </w:tcPr>
          <w:p w14:paraId="7ABEBF29" w14:textId="77777777" w:rsidR="00471FC7" w:rsidRPr="00CE1366" w:rsidRDefault="00471FC7">
            <w:pPr>
              <w:pStyle w:val="Tabeltitel"/>
            </w:pPr>
            <w:r>
              <w:t>Eindtermen</w:t>
            </w:r>
          </w:p>
        </w:tc>
      </w:tr>
      <w:tr w:rsidR="00471FC7" w14:paraId="7E00C2B0" w14:textId="77777777" w:rsidTr="00471FC7">
        <w:tc>
          <w:tcPr>
            <w:tcW w:w="3397" w:type="dxa"/>
          </w:tcPr>
          <w:p w14:paraId="7C0D9B9E" w14:textId="77777777" w:rsidR="00471FC7" w:rsidRPr="00471FC7" w:rsidRDefault="00471FC7">
            <w:pPr>
              <w:pStyle w:val="Tabeltekst"/>
            </w:pPr>
            <w:r>
              <w:t>Eindtermen</w:t>
            </w:r>
          </w:p>
        </w:tc>
        <w:tc>
          <w:tcPr>
            <w:tcW w:w="6225" w:type="dxa"/>
          </w:tcPr>
          <w:p w14:paraId="3117ED8B" w14:textId="74330AF3" w:rsidR="00471FC7" w:rsidRPr="00471FC7" w:rsidRDefault="00A54509" w:rsidP="00471FC7">
            <w:pPr>
              <w:pStyle w:val="Tabeltekst"/>
            </w:pPr>
            <w:r>
              <w:t>Zie hierboven</w:t>
            </w:r>
          </w:p>
        </w:tc>
      </w:tr>
      <w:tr w:rsidR="00471FC7" w14:paraId="6F52E3C8" w14:textId="77777777" w:rsidTr="00471FC7">
        <w:tc>
          <w:tcPr>
            <w:tcW w:w="3397" w:type="dxa"/>
          </w:tcPr>
          <w:p w14:paraId="7E39C7EE" w14:textId="77777777" w:rsidR="00471FC7" w:rsidRPr="00471FC7" w:rsidRDefault="00471FC7">
            <w:pPr>
              <w:pStyle w:val="Tabeltekst"/>
            </w:pPr>
            <w:r>
              <w:t>Beheersingsniveau Bloom</w:t>
            </w:r>
          </w:p>
        </w:tc>
        <w:tc>
          <w:tcPr>
            <w:tcW w:w="6225" w:type="dxa"/>
          </w:tcPr>
          <w:p w14:paraId="09B7E82E" w14:textId="77777777" w:rsidR="00471FC7" w:rsidRPr="00471FC7" w:rsidRDefault="00471FC7" w:rsidP="00471FC7">
            <w:pPr>
              <w:pStyle w:val="Tabeltekst"/>
            </w:pPr>
            <w:r w:rsidRPr="00471FC7">
              <w:t>Onthouden</w:t>
            </w:r>
            <w:r>
              <w:t xml:space="preserve"> – begrijpen – toepassen – analyseren – </w:t>
            </w:r>
            <w:r w:rsidRPr="00A54509">
              <w:rPr>
                <w:b/>
                <w:bCs/>
              </w:rPr>
              <w:t>evalueren</w:t>
            </w:r>
            <w:r>
              <w:t xml:space="preserve"> – creëren</w:t>
            </w:r>
          </w:p>
        </w:tc>
      </w:tr>
      <w:tr w:rsidR="00471FC7" w14:paraId="67D5E602" w14:textId="77777777" w:rsidTr="00471FC7">
        <w:tc>
          <w:tcPr>
            <w:tcW w:w="3397" w:type="dxa"/>
          </w:tcPr>
          <w:p w14:paraId="59F95CE7" w14:textId="77777777" w:rsidR="00471FC7" w:rsidRPr="00471FC7" w:rsidRDefault="00471FC7">
            <w:pPr>
              <w:pStyle w:val="Tabeltekst"/>
            </w:pPr>
            <w:r>
              <w:t>Kennisniveau</w:t>
            </w:r>
          </w:p>
        </w:tc>
        <w:tc>
          <w:tcPr>
            <w:tcW w:w="6225" w:type="dxa"/>
          </w:tcPr>
          <w:p w14:paraId="4E6DDD76" w14:textId="77777777" w:rsidR="00471FC7" w:rsidRPr="00471FC7" w:rsidRDefault="00471FC7">
            <w:pPr>
              <w:pStyle w:val="Tabeltekst"/>
            </w:pPr>
            <w:r>
              <w:t>Feitenkennis – conceptuele kennis – procedurele kennis – metacognitieve kennis</w:t>
            </w:r>
          </w:p>
        </w:tc>
      </w:tr>
    </w:tbl>
    <w:p w14:paraId="13E5DB62" w14:textId="77777777" w:rsidR="00302623" w:rsidRDefault="00302623" w:rsidP="00282271"/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57"/>
        <w:gridCol w:w="1072"/>
        <w:gridCol w:w="1480"/>
        <w:gridCol w:w="1134"/>
        <w:gridCol w:w="979"/>
      </w:tblGrid>
      <w:tr w:rsidR="00AD0655" w14:paraId="2A9B5A5C" w14:textId="77777777" w:rsidTr="00AD0655">
        <w:tc>
          <w:tcPr>
            <w:tcW w:w="4957" w:type="dxa"/>
            <w:shd w:val="clear" w:color="auto" w:fill="86BC25" w:themeFill="accent1"/>
          </w:tcPr>
          <w:p w14:paraId="741DED5B" w14:textId="77777777" w:rsidR="00AD0655" w:rsidRDefault="00AD0655">
            <w:pPr>
              <w:pStyle w:val="Tabeltitel"/>
            </w:pPr>
            <w:r>
              <w:t>Transversale eindterm</w:t>
            </w:r>
          </w:p>
        </w:tc>
        <w:tc>
          <w:tcPr>
            <w:tcW w:w="1072" w:type="dxa"/>
            <w:shd w:val="clear" w:color="auto" w:fill="86BC25" w:themeFill="accent1"/>
          </w:tcPr>
          <w:p w14:paraId="3B27A316" w14:textId="77777777" w:rsidR="00AD0655" w:rsidRDefault="00AD0655">
            <w:pPr>
              <w:pStyle w:val="Tabeltitel"/>
            </w:pPr>
            <w:r>
              <w:t>V</w:t>
            </w:r>
          </w:p>
        </w:tc>
        <w:tc>
          <w:tcPr>
            <w:tcW w:w="1480" w:type="dxa"/>
            <w:shd w:val="clear" w:color="auto" w:fill="86BC25" w:themeFill="accent1"/>
          </w:tcPr>
          <w:p w14:paraId="7AA85389" w14:textId="77777777" w:rsidR="00AD0655" w:rsidRDefault="00AD0655">
            <w:pPr>
              <w:pStyle w:val="Tabeltitel"/>
            </w:pPr>
            <w:r>
              <w:t>B</w:t>
            </w:r>
          </w:p>
        </w:tc>
        <w:tc>
          <w:tcPr>
            <w:tcW w:w="1134" w:type="dxa"/>
            <w:shd w:val="clear" w:color="auto" w:fill="86BC25" w:themeFill="accent1"/>
          </w:tcPr>
          <w:p w14:paraId="2699B917" w14:textId="77777777" w:rsidR="00AD0655" w:rsidRDefault="00AD0655">
            <w:pPr>
              <w:pStyle w:val="Tabeltitel"/>
            </w:pPr>
            <w:r>
              <w:t>G</w:t>
            </w:r>
          </w:p>
        </w:tc>
        <w:tc>
          <w:tcPr>
            <w:tcW w:w="979" w:type="dxa"/>
            <w:shd w:val="clear" w:color="auto" w:fill="86BC25" w:themeFill="accent1"/>
          </w:tcPr>
          <w:p w14:paraId="725E66D1" w14:textId="77777777" w:rsidR="00AD0655" w:rsidRDefault="00AD0655">
            <w:pPr>
              <w:pStyle w:val="Tabeltitel"/>
            </w:pPr>
            <w:r>
              <w:t>E</w:t>
            </w:r>
          </w:p>
        </w:tc>
      </w:tr>
      <w:tr w:rsidR="00AD0655" w14:paraId="5BCDF563" w14:textId="77777777" w:rsidTr="00AD0655">
        <w:tc>
          <w:tcPr>
            <w:tcW w:w="4957" w:type="dxa"/>
            <w:shd w:val="clear" w:color="auto" w:fill="auto"/>
          </w:tcPr>
          <w:p w14:paraId="24E64DC5" w14:textId="085F1371" w:rsidR="00AD0655" w:rsidRPr="00471FC7" w:rsidRDefault="00A54509">
            <w:pPr>
              <w:pStyle w:val="Tabeltekst"/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BV3_04.01 De leerlingen gebruiken courante functionaliteiten van vergelijkbare toepassingen om digitale inhouden te creëren.</w:t>
            </w:r>
          </w:p>
        </w:tc>
        <w:tc>
          <w:tcPr>
            <w:tcW w:w="1072" w:type="dxa"/>
            <w:shd w:val="clear" w:color="auto" w:fill="auto"/>
          </w:tcPr>
          <w:p w14:paraId="324249F2" w14:textId="77777777" w:rsidR="00AD0655" w:rsidRPr="00AD0655" w:rsidRDefault="008973D0" w:rsidP="00AD0655">
            <w:pPr>
              <w:pStyle w:val="Tabeltekst"/>
            </w:pPr>
            <w:sdt>
              <w:sdtPr>
                <w:id w:val="1611548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Niet bereid tot.</w:t>
            </w:r>
          </w:p>
        </w:tc>
        <w:tc>
          <w:tcPr>
            <w:tcW w:w="1480" w:type="dxa"/>
            <w:shd w:val="clear" w:color="auto" w:fill="auto"/>
          </w:tcPr>
          <w:p w14:paraId="341B986A" w14:textId="77777777" w:rsidR="00AD0655" w:rsidRPr="00AD0655" w:rsidRDefault="008973D0" w:rsidP="00AD0655">
            <w:pPr>
              <w:pStyle w:val="Tabeltekst"/>
            </w:pPr>
            <w:sdt>
              <w:sdtPr>
                <w:id w:val="-115910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Toont soms bereidheid tot.</w:t>
            </w:r>
          </w:p>
        </w:tc>
        <w:tc>
          <w:tcPr>
            <w:tcW w:w="1134" w:type="dxa"/>
          </w:tcPr>
          <w:p w14:paraId="21B2E9A2" w14:textId="77777777" w:rsidR="00AD0655" w:rsidRPr="00AD0655" w:rsidRDefault="008973D0" w:rsidP="00AD0655">
            <w:pPr>
              <w:pStyle w:val="Tabeltekst"/>
            </w:pPr>
            <w:sdt>
              <w:sdtPr>
                <w:id w:val="-503512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Meestal bereid tot.</w:t>
            </w:r>
          </w:p>
        </w:tc>
        <w:tc>
          <w:tcPr>
            <w:tcW w:w="979" w:type="dxa"/>
          </w:tcPr>
          <w:p w14:paraId="67B9BE7F" w14:textId="77777777" w:rsidR="00AD0655" w:rsidRPr="00AD0655" w:rsidRDefault="008973D0" w:rsidP="00AD0655">
            <w:pPr>
              <w:pStyle w:val="Tabeltekst"/>
            </w:pPr>
            <w:sdt>
              <w:sdtPr>
                <w:id w:val="823628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Altijd bereid tot.</w:t>
            </w:r>
          </w:p>
        </w:tc>
      </w:tr>
      <w:tr w:rsidR="00AD0655" w14:paraId="2A14955A" w14:textId="77777777" w:rsidTr="00AD0655">
        <w:tc>
          <w:tcPr>
            <w:tcW w:w="4957" w:type="dxa"/>
            <w:shd w:val="clear" w:color="auto" w:fill="auto"/>
          </w:tcPr>
          <w:p w14:paraId="074BBC59" w14:textId="29950D99" w:rsidR="00AD0655" w:rsidRPr="00471FC7" w:rsidRDefault="00A54509" w:rsidP="00AD0655">
            <w:pPr>
              <w:pStyle w:val="Tabeltekst"/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BV3_05.01.01 Subdoel 01 De leerlingen dragen in groepsactiviteiten actief bij aan de uitwerking van een gezamenlijk resultaat.</w:t>
            </w:r>
          </w:p>
        </w:tc>
        <w:tc>
          <w:tcPr>
            <w:tcW w:w="1072" w:type="dxa"/>
            <w:shd w:val="clear" w:color="auto" w:fill="auto"/>
          </w:tcPr>
          <w:p w14:paraId="7F854C97" w14:textId="77777777" w:rsidR="00AD0655" w:rsidRPr="00AD0655" w:rsidRDefault="008973D0" w:rsidP="00AD0655">
            <w:pPr>
              <w:pStyle w:val="Tabeltekst"/>
            </w:pPr>
            <w:sdt>
              <w:sdtPr>
                <w:id w:val="775376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Niet bereid tot.</w:t>
            </w:r>
          </w:p>
        </w:tc>
        <w:tc>
          <w:tcPr>
            <w:tcW w:w="1480" w:type="dxa"/>
            <w:shd w:val="clear" w:color="auto" w:fill="auto"/>
          </w:tcPr>
          <w:p w14:paraId="37D827C7" w14:textId="77777777" w:rsidR="00AD0655" w:rsidRPr="00AD0655" w:rsidRDefault="008973D0" w:rsidP="00AD0655">
            <w:pPr>
              <w:pStyle w:val="Tabeltekst"/>
            </w:pPr>
            <w:sdt>
              <w:sdtPr>
                <w:id w:val="2133514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Toont soms bereidheid tot.</w:t>
            </w:r>
          </w:p>
        </w:tc>
        <w:tc>
          <w:tcPr>
            <w:tcW w:w="1134" w:type="dxa"/>
          </w:tcPr>
          <w:p w14:paraId="7A7ADEEC" w14:textId="77777777" w:rsidR="00AD0655" w:rsidRPr="00AD0655" w:rsidRDefault="008973D0" w:rsidP="00AD0655">
            <w:pPr>
              <w:pStyle w:val="Tabeltekst"/>
            </w:pPr>
            <w:sdt>
              <w:sdtPr>
                <w:id w:val="-856430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Meestal bereid tot.</w:t>
            </w:r>
          </w:p>
        </w:tc>
        <w:tc>
          <w:tcPr>
            <w:tcW w:w="979" w:type="dxa"/>
          </w:tcPr>
          <w:p w14:paraId="56C6F793" w14:textId="77777777" w:rsidR="00AD0655" w:rsidRPr="00AD0655" w:rsidRDefault="008973D0" w:rsidP="00AD0655">
            <w:pPr>
              <w:pStyle w:val="Tabeltekst"/>
            </w:pPr>
            <w:sdt>
              <w:sdtPr>
                <w:id w:val="-219680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Altijd bereid tot.</w:t>
            </w:r>
          </w:p>
        </w:tc>
      </w:tr>
    </w:tbl>
    <w:p w14:paraId="72B25417" w14:textId="77777777" w:rsidR="00471FC7" w:rsidRDefault="00471FC7" w:rsidP="00282271"/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405"/>
        <w:gridCol w:w="2406"/>
        <w:gridCol w:w="2405"/>
        <w:gridCol w:w="2406"/>
      </w:tblGrid>
      <w:tr w:rsidR="00AD0655" w14:paraId="5AFA493D" w14:textId="77777777">
        <w:trPr>
          <w:trHeight w:val="305"/>
        </w:trPr>
        <w:tc>
          <w:tcPr>
            <w:tcW w:w="2405" w:type="dxa"/>
            <w:shd w:val="clear" w:color="auto" w:fill="86BC25" w:themeFill="accent1"/>
          </w:tcPr>
          <w:p w14:paraId="3E50F19D" w14:textId="77777777" w:rsidR="00AD0655" w:rsidRDefault="00AD0655">
            <w:pPr>
              <w:pStyle w:val="Tabeltitel"/>
            </w:pPr>
            <w:r>
              <w:t>Transversale eindterm</w:t>
            </w:r>
          </w:p>
        </w:tc>
        <w:tc>
          <w:tcPr>
            <w:tcW w:w="7217" w:type="dxa"/>
            <w:gridSpan w:val="3"/>
            <w:shd w:val="clear" w:color="auto" w:fill="auto"/>
          </w:tcPr>
          <w:p w14:paraId="4251E63B" w14:textId="77777777" w:rsidR="00AD0655" w:rsidRDefault="00AD0655" w:rsidP="00AD0655">
            <w:pPr>
              <w:pStyle w:val="Tabeltekst"/>
            </w:pPr>
          </w:p>
        </w:tc>
      </w:tr>
      <w:tr w:rsidR="00AD0655" w14:paraId="4234B35E" w14:textId="77777777">
        <w:trPr>
          <w:trHeight w:val="303"/>
        </w:trPr>
        <w:tc>
          <w:tcPr>
            <w:tcW w:w="2405" w:type="dxa"/>
            <w:shd w:val="clear" w:color="auto" w:fill="86BC25" w:themeFill="accent1"/>
          </w:tcPr>
          <w:p w14:paraId="4ED880E7" w14:textId="77777777" w:rsidR="00AD0655" w:rsidRDefault="00AD0655">
            <w:pPr>
              <w:pStyle w:val="Tabeltitel"/>
            </w:pPr>
            <w:r>
              <w:t>V</w:t>
            </w:r>
          </w:p>
        </w:tc>
        <w:tc>
          <w:tcPr>
            <w:tcW w:w="2406" w:type="dxa"/>
            <w:shd w:val="clear" w:color="auto" w:fill="86BC25" w:themeFill="accent1"/>
          </w:tcPr>
          <w:p w14:paraId="62D5EC4B" w14:textId="77777777" w:rsidR="00AD0655" w:rsidRDefault="00AD0655">
            <w:pPr>
              <w:pStyle w:val="Tabeltitel"/>
            </w:pPr>
            <w:r>
              <w:t>B</w:t>
            </w:r>
          </w:p>
        </w:tc>
        <w:tc>
          <w:tcPr>
            <w:tcW w:w="2405" w:type="dxa"/>
            <w:shd w:val="clear" w:color="auto" w:fill="86BC25" w:themeFill="accent1"/>
          </w:tcPr>
          <w:p w14:paraId="43D6D2EF" w14:textId="77777777" w:rsidR="00AD0655" w:rsidRDefault="00AD0655">
            <w:pPr>
              <w:pStyle w:val="Tabeltitel"/>
            </w:pPr>
            <w:r>
              <w:t>G</w:t>
            </w:r>
          </w:p>
        </w:tc>
        <w:tc>
          <w:tcPr>
            <w:tcW w:w="2406" w:type="dxa"/>
            <w:shd w:val="clear" w:color="auto" w:fill="86BC25" w:themeFill="accent1"/>
          </w:tcPr>
          <w:p w14:paraId="236704ED" w14:textId="77777777" w:rsidR="00AD0655" w:rsidRDefault="00AD0655">
            <w:pPr>
              <w:pStyle w:val="Tabeltitel"/>
            </w:pPr>
            <w:r>
              <w:t>E</w:t>
            </w:r>
          </w:p>
        </w:tc>
      </w:tr>
      <w:tr w:rsidR="00AD0655" w14:paraId="1EDA5842" w14:textId="77777777" w:rsidTr="00AD0655">
        <w:trPr>
          <w:trHeight w:val="303"/>
        </w:trPr>
        <w:tc>
          <w:tcPr>
            <w:tcW w:w="2405" w:type="dxa"/>
            <w:shd w:val="clear" w:color="auto" w:fill="auto"/>
          </w:tcPr>
          <w:p w14:paraId="7AD1EA9F" w14:textId="77777777" w:rsidR="00AD0655" w:rsidRDefault="008973D0" w:rsidP="00AD0655">
            <w:pPr>
              <w:pStyle w:val="Tabeltekst"/>
            </w:pPr>
            <w:sdt>
              <w:sdtPr>
                <w:id w:val="-425041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Niet bereid tot.</w:t>
            </w:r>
          </w:p>
        </w:tc>
        <w:tc>
          <w:tcPr>
            <w:tcW w:w="2406" w:type="dxa"/>
            <w:shd w:val="clear" w:color="auto" w:fill="auto"/>
          </w:tcPr>
          <w:p w14:paraId="6222CEEB" w14:textId="77777777" w:rsidR="00AD0655" w:rsidRDefault="008973D0" w:rsidP="00AD0655">
            <w:pPr>
              <w:pStyle w:val="Tabeltekst"/>
            </w:pPr>
            <w:sdt>
              <w:sdtPr>
                <w:id w:val="1562452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Toont soms bereidheid tot.</w:t>
            </w:r>
          </w:p>
        </w:tc>
        <w:tc>
          <w:tcPr>
            <w:tcW w:w="2405" w:type="dxa"/>
            <w:shd w:val="clear" w:color="auto" w:fill="auto"/>
          </w:tcPr>
          <w:p w14:paraId="6C6902A2" w14:textId="77777777" w:rsidR="00AD0655" w:rsidRDefault="008973D0" w:rsidP="00AD0655">
            <w:pPr>
              <w:pStyle w:val="Tabeltekst"/>
            </w:pPr>
            <w:sdt>
              <w:sdtPr>
                <w:id w:val="-1696686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Meestal bereid tot.</w:t>
            </w:r>
          </w:p>
        </w:tc>
        <w:tc>
          <w:tcPr>
            <w:tcW w:w="2406" w:type="dxa"/>
            <w:shd w:val="clear" w:color="auto" w:fill="auto"/>
          </w:tcPr>
          <w:p w14:paraId="1396E4F5" w14:textId="77777777" w:rsidR="00AD0655" w:rsidRDefault="008973D0" w:rsidP="00AD0655">
            <w:pPr>
              <w:pStyle w:val="Tabeltekst"/>
            </w:pPr>
            <w:sdt>
              <w:sdtPr>
                <w:id w:val="543885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Altijd bereid tot.</w:t>
            </w:r>
          </w:p>
        </w:tc>
      </w:tr>
      <w:tr w:rsidR="00AD0655" w14:paraId="232D51C2" w14:textId="77777777">
        <w:trPr>
          <w:trHeight w:val="305"/>
        </w:trPr>
        <w:tc>
          <w:tcPr>
            <w:tcW w:w="2405" w:type="dxa"/>
            <w:shd w:val="clear" w:color="auto" w:fill="86BC25" w:themeFill="accent1"/>
          </w:tcPr>
          <w:p w14:paraId="397899DE" w14:textId="77777777" w:rsidR="00AD0655" w:rsidRDefault="00AD0655">
            <w:pPr>
              <w:pStyle w:val="Tabeltitel"/>
            </w:pPr>
            <w:r>
              <w:t>Transversale eindterm</w:t>
            </w:r>
          </w:p>
        </w:tc>
        <w:tc>
          <w:tcPr>
            <w:tcW w:w="7217" w:type="dxa"/>
            <w:gridSpan w:val="3"/>
            <w:shd w:val="clear" w:color="auto" w:fill="auto"/>
          </w:tcPr>
          <w:p w14:paraId="62B3B4D6" w14:textId="77777777" w:rsidR="00AD0655" w:rsidRDefault="00AD0655">
            <w:pPr>
              <w:pStyle w:val="Tabeltekst"/>
            </w:pPr>
          </w:p>
        </w:tc>
      </w:tr>
      <w:tr w:rsidR="00AD0655" w14:paraId="549BA23B" w14:textId="77777777">
        <w:trPr>
          <w:trHeight w:val="303"/>
        </w:trPr>
        <w:tc>
          <w:tcPr>
            <w:tcW w:w="2405" w:type="dxa"/>
            <w:shd w:val="clear" w:color="auto" w:fill="86BC25" w:themeFill="accent1"/>
          </w:tcPr>
          <w:p w14:paraId="1CA6350E" w14:textId="77777777" w:rsidR="00AD0655" w:rsidRDefault="00AD0655">
            <w:pPr>
              <w:pStyle w:val="Tabeltitel"/>
            </w:pPr>
            <w:r>
              <w:t>V</w:t>
            </w:r>
          </w:p>
        </w:tc>
        <w:tc>
          <w:tcPr>
            <w:tcW w:w="2406" w:type="dxa"/>
            <w:shd w:val="clear" w:color="auto" w:fill="86BC25" w:themeFill="accent1"/>
          </w:tcPr>
          <w:p w14:paraId="2F4E08B1" w14:textId="77777777" w:rsidR="00AD0655" w:rsidRDefault="00AD0655">
            <w:pPr>
              <w:pStyle w:val="Tabeltitel"/>
            </w:pPr>
            <w:r>
              <w:t>B</w:t>
            </w:r>
          </w:p>
        </w:tc>
        <w:tc>
          <w:tcPr>
            <w:tcW w:w="2405" w:type="dxa"/>
            <w:shd w:val="clear" w:color="auto" w:fill="86BC25" w:themeFill="accent1"/>
          </w:tcPr>
          <w:p w14:paraId="5FB04764" w14:textId="77777777" w:rsidR="00AD0655" w:rsidRDefault="00AD0655">
            <w:pPr>
              <w:pStyle w:val="Tabeltitel"/>
            </w:pPr>
            <w:r>
              <w:t>G</w:t>
            </w:r>
          </w:p>
        </w:tc>
        <w:tc>
          <w:tcPr>
            <w:tcW w:w="2406" w:type="dxa"/>
            <w:shd w:val="clear" w:color="auto" w:fill="86BC25" w:themeFill="accent1"/>
          </w:tcPr>
          <w:p w14:paraId="08AFA00C" w14:textId="77777777" w:rsidR="00AD0655" w:rsidRDefault="00AD0655">
            <w:pPr>
              <w:pStyle w:val="Tabeltitel"/>
            </w:pPr>
            <w:r>
              <w:t>E</w:t>
            </w:r>
          </w:p>
        </w:tc>
      </w:tr>
      <w:tr w:rsidR="00AD0655" w14:paraId="6F52DD04" w14:textId="77777777">
        <w:trPr>
          <w:trHeight w:val="303"/>
        </w:trPr>
        <w:tc>
          <w:tcPr>
            <w:tcW w:w="2405" w:type="dxa"/>
            <w:shd w:val="clear" w:color="auto" w:fill="auto"/>
          </w:tcPr>
          <w:p w14:paraId="71ABA246" w14:textId="77777777" w:rsidR="00AD0655" w:rsidRDefault="008973D0">
            <w:pPr>
              <w:pStyle w:val="Tabeltekst"/>
            </w:pPr>
            <w:sdt>
              <w:sdtPr>
                <w:id w:val="-134883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Niet bereid tot.</w:t>
            </w:r>
          </w:p>
        </w:tc>
        <w:tc>
          <w:tcPr>
            <w:tcW w:w="2406" w:type="dxa"/>
            <w:shd w:val="clear" w:color="auto" w:fill="auto"/>
          </w:tcPr>
          <w:p w14:paraId="607D4666" w14:textId="77777777" w:rsidR="00AD0655" w:rsidRDefault="008973D0">
            <w:pPr>
              <w:pStyle w:val="Tabeltekst"/>
            </w:pPr>
            <w:sdt>
              <w:sdtPr>
                <w:id w:val="741840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Toont soms bereidheid tot.</w:t>
            </w:r>
          </w:p>
        </w:tc>
        <w:tc>
          <w:tcPr>
            <w:tcW w:w="2405" w:type="dxa"/>
            <w:shd w:val="clear" w:color="auto" w:fill="auto"/>
          </w:tcPr>
          <w:p w14:paraId="41029158" w14:textId="77777777" w:rsidR="00AD0655" w:rsidRDefault="008973D0">
            <w:pPr>
              <w:pStyle w:val="Tabeltekst"/>
            </w:pPr>
            <w:sdt>
              <w:sdtPr>
                <w:id w:val="-2063862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Meestal bereid tot.</w:t>
            </w:r>
          </w:p>
        </w:tc>
        <w:tc>
          <w:tcPr>
            <w:tcW w:w="2406" w:type="dxa"/>
            <w:shd w:val="clear" w:color="auto" w:fill="auto"/>
          </w:tcPr>
          <w:p w14:paraId="1A8EB217" w14:textId="77777777" w:rsidR="00AD0655" w:rsidRDefault="008973D0">
            <w:pPr>
              <w:pStyle w:val="Tabeltekst"/>
            </w:pPr>
            <w:sdt>
              <w:sdtPr>
                <w:id w:val="2098746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0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0655">
              <w:t xml:space="preserve"> Altijd bereid tot.</w:t>
            </w:r>
          </w:p>
        </w:tc>
      </w:tr>
    </w:tbl>
    <w:p w14:paraId="58F5D94A" w14:textId="0B257E1B" w:rsidR="00C027CA" w:rsidRPr="000D342C" w:rsidRDefault="00C027CA" w:rsidP="00C027CA">
      <w:pPr>
        <w:pStyle w:val="Opgaveniveau1vet"/>
      </w:pPr>
      <w:r w:rsidRPr="00EA2FA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536922" wp14:editId="34F52DF8">
                <wp:simplePos x="0" y="0"/>
                <wp:positionH relativeFrom="column">
                  <wp:posOffset>6153150</wp:posOffset>
                </wp:positionH>
                <wp:positionV relativeFrom="paragraph">
                  <wp:posOffset>290618</wp:posOffset>
                </wp:positionV>
                <wp:extent cx="630555" cy="337185"/>
                <wp:effectExtent l="0" t="0" r="0" b="0"/>
                <wp:wrapNone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3DE2D" w14:textId="5F671762" w:rsidR="00C027CA" w:rsidRDefault="00C027CA" w:rsidP="00C027CA">
                            <w:pPr>
                              <w:jc w:val="right"/>
                            </w:pPr>
                            <w:r w:rsidRPr="000D342C">
                              <w:t>/</w:t>
                            </w:r>
                            <w:r w:rsidR="00796768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36922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484.5pt;margin-top:22.9pt;width:49.65pt;height:2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" filled="f" stroked="f">
                <v:textbox style="mso-fit-shape-to-text:t">
                  <w:txbxContent>
                    <w:p w14:paraId="5DF3DE2D" w14:textId="5F671762" w:rsidR="00C027CA" w:rsidRDefault="00C027CA" w:rsidP="00C027CA">
                      <w:pPr>
                        <w:jc w:val="right"/>
                      </w:pPr>
                      <w:r w:rsidRPr="000D342C">
                        <w:t>/</w:t>
                      </w:r>
                      <w:r w:rsidR="00796768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A2FA2">
        <w:t>Vraag</w:t>
      </w:r>
      <w:r w:rsidR="00796768">
        <w:t>: consumentenkrediet</w:t>
      </w:r>
    </w:p>
    <w:p w14:paraId="74BA5069" w14:textId="1B8F688B" w:rsidR="00A54509" w:rsidRPr="00796768" w:rsidRDefault="00A54509" w:rsidP="00A54509">
      <w:pPr>
        <w:pStyle w:val="Opgaveniveau1vet"/>
        <w:numPr>
          <w:ilvl w:val="0"/>
          <w:numId w:val="0"/>
        </w:numPr>
        <w:ind w:left="851"/>
        <w:rPr>
          <w:b w:val="0"/>
          <w:bCs/>
        </w:rPr>
      </w:pPr>
      <w:r w:rsidRPr="00796768">
        <w:rPr>
          <w:b w:val="0"/>
          <w:bCs/>
        </w:rPr>
        <w:t xml:space="preserve">Zoek op Mediamarkt en Krëfel de prijs op voor de </w:t>
      </w:r>
      <w:r w:rsidR="00A75D89">
        <w:rPr>
          <w:b w:val="0"/>
          <w:bCs/>
        </w:rPr>
        <w:t>i</w:t>
      </w:r>
      <w:r w:rsidRPr="00796768">
        <w:rPr>
          <w:b w:val="0"/>
          <w:bCs/>
        </w:rPr>
        <w:t xml:space="preserve">Phone 13 128 GB Middernacht. </w:t>
      </w:r>
    </w:p>
    <w:p w14:paraId="2AABCAB3" w14:textId="77777777" w:rsidR="00A54509" w:rsidRPr="00796768" w:rsidRDefault="00A54509" w:rsidP="00A54509">
      <w:pPr>
        <w:pStyle w:val="Opgaveniveau1vet"/>
        <w:numPr>
          <w:ilvl w:val="0"/>
          <w:numId w:val="0"/>
        </w:numPr>
        <w:ind w:left="851"/>
        <w:rPr>
          <w:b w:val="0"/>
          <w:bCs/>
        </w:rPr>
      </w:pPr>
      <w:r w:rsidRPr="00796768">
        <w:rPr>
          <w:b w:val="0"/>
          <w:bCs/>
        </w:rPr>
        <w:t>Geef de eigenlijke aankoopprijs mee.</w:t>
      </w:r>
    </w:p>
    <w:p w14:paraId="0D401B95" w14:textId="77777777" w:rsidR="001C6CED" w:rsidRDefault="00A54509" w:rsidP="001C6CED">
      <w:pPr>
        <w:pStyle w:val="Opgaveniveau1vet"/>
        <w:numPr>
          <w:ilvl w:val="0"/>
          <w:numId w:val="0"/>
        </w:numPr>
        <w:spacing w:after="0"/>
        <w:ind w:left="851"/>
        <w:rPr>
          <w:b w:val="0"/>
          <w:bCs/>
        </w:rPr>
      </w:pPr>
      <w:r w:rsidRPr="00796768">
        <w:rPr>
          <w:b w:val="0"/>
          <w:bCs/>
        </w:rPr>
        <w:t>Krëfel:</w:t>
      </w:r>
      <w:r w:rsidR="009546A2">
        <w:rPr>
          <w:b w:val="0"/>
          <w:bCs/>
        </w:rPr>
        <w:t xml:space="preserve"> </w:t>
      </w:r>
    </w:p>
    <w:p w14:paraId="1B8C06ED" w14:textId="3A453CF3" w:rsidR="00A54509" w:rsidRPr="00796768" w:rsidRDefault="009546A2" w:rsidP="001C6CED">
      <w:pPr>
        <w:pStyle w:val="Opgaveniveau1vet"/>
        <w:numPr>
          <w:ilvl w:val="0"/>
          <w:numId w:val="0"/>
        </w:numPr>
        <w:spacing w:before="0"/>
        <w:ind w:left="851"/>
        <w:rPr>
          <w:b w:val="0"/>
          <w:bCs/>
        </w:rPr>
      </w:pPr>
      <w:r w:rsidRPr="001C6CED">
        <w:rPr>
          <w:b w:val="0"/>
          <w:bCs/>
          <w:color w:val="0070C0"/>
        </w:rPr>
        <w:t>€ 549,00</w:t>
      </w:r>
    </w:p>
    <w:p w14:paraId="2C4FDBF8" w14:textId="77777777" w:rsidR="001C6CED" w:rsidRDefault="00A54509" w:rsidP="009B24DC">
      <w:pPr>
        <w:pStyle w:val="Opgaveniveau1vet"/>
        <w:numPr>
          <w:ilvl w:val="0"/>
          <w:numId w:val="0"/>
        </w:numPr>
        <w:spacing w:after="0"/>
        <w:ind w:left="851"/>
        <w:rPr>
          <w:b w:val="0"/>
          <w:bCs/>
        </w:rPr>
      </w:pPr>
      <w:r w:rsidRPr="00796768">
        <w:rPr>
          <w:b w:val="0"/>
          <w:bCs/>
        </w:rPr>
        <w:t>Mediamarkt:</w:t>
      </w:r>
      <w:r w:rsidR="009546A2">
        <w:rPr>
          <w:b w:val="0"/>
          <w:bCs/>
        </w:rPr>
        <w:t xml:space="preserve"> </w:t>
      </w:r>
    </w:p>
    <w:p w14:paraId="65F27A07" w14:textId="38FA0A17" w:rsidR="00A54509" w:rsidRDefault="00FA207C" w:rsidP="009B24DC">
      <w:pPr>
        <w:pStyle w:val="Opgaveniveau1vet"/>
        <w:numPr>
          <w:ilvl w:val="0"/>
          <w:numId w:val="0"/>
        </w:numPr>
        <w:spacing w:before="0"/>
        <w:ind w:left="851"/>
        <w:rPr>
          <w:b w:val="0"/>
          <w:color w:val="0070C0"/>
        </w:rPr>
      </w:pPr>
      <w:r w:rsidRPr="001C6CED">
        <w:rPr>
          <w:b w:val="0"/>
          <w:bCs/>
          <w:color w:val="0070C0"/>
        </w:rPr>
        <w:t>€ 499,00</w:t>
      </w:r>
      <w:r w:rsidR="00F91AFC">
        <w:rPr>
          <w:b w:val="0"/>
          <w:bCs/>
          <w:color w:val="0070C0"/>
        </w:rPr>
        <w:t xml:space="preserve"> </w:t>
      </w:r>
    </w:p>
    <w:p w14:paraId="42359630" w14:textId="6DB74C36" w:rsidR="00C027CA" w:rsidRPr="009650F9" w:rsidRDefault="007D7BB1" w:rsidP="009650F9">
      <w:pPr>
        <w:rPr>
          <w:b/>
          <w:lang w:eastAsia="nl-NL"/>
        </w:rPr>
      </w:pPr>
      <w:r>
        <w:rPr>
          <w:b/>
          <w:bCs/>
          <w:lang w:eastAsia="nl-NL"/>
        </w:rPr>
        <w:t>Akram:</w:t>
      </w:r>
    </w:p>
    <w:p w14:paraId="130B227A" w14:textId="5DFD2CEC" w:rsidR="00A54509" w:rsidRDefault="00A54509" w:rsidP="00A54509">
      <w:pPr>
        <w:pStyle w:val="Opgaveniveau1vet"/>
      </w:pPr>
      <w:r w:rsidRPr="00EA2FA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D366036" wp14:editId="3776EACC">
                <wp:simplePos x="0" y="0"/>
                <wp:positionH relativeFrom="column">
                  <wp:posOffset>6023610</wp:posOffset>
                </wp:positionH>
                <wp:positionV relativeFrom="paragraph">
                  <wp:posOffset>289560</wp:posOffset>
                </wp:positionV>
                <wp:extent cx="763905" cy="337185"/>
                <wp:effectExtent l="0" t="0" r="0" b="1270"/>
                <wp:wrapNone/>
                <wp:docPr id="195549489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4371A" w14:textId="0C6740B3" w:rsidR="00A54509" w:rsidRDefault="00A54509" w:rsidP="00A54509">
                            <w:pPr>
                              <w:jc w:val="right"/>
                            </w:pPr>
                            <w:r w:rsidRPr="000D342C">
                              <w:t>/2</w:t>
                            </w:r>
                            <w:r w:rsidR="00001E4B">
                              <w:t>,5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6036" id="_x0000_s1027" type="#_x0000_t202" style="position:absolute;left:0;text-align:left;margin-left:474.3pt;margin-top:22.8pt;width:60.15pt;height:26.5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" filled="f" stroked="f">
                <v:textbox style="mso-fit-shape-to-text:t">
                  <w:txbxContent>
                    <w:p w14:paraId="6394371A" w14:textId="0C6740B3" w:rsidR="00A54509" w:rsidRDefault="00A54509" w:rsidP="00A54509">
                      <w:pPr>
                        <w:jc w:val="right"/>
                      </w:pPr>
                      <w:r w:rsidRPr="000D342C">
                        <w:t>/2</w:t>
                      </w:r>
                      <w:r w:rsidR="00001E4B">
                        <w:t>,5</w:t>
                      </w:r>
                    </w:p>
                  </w:txbxContent>
                </v:textbox>
              </v:shape>
            </w:pict>
          </mc:Fallback>
        </mc:AlternateContent>
      </w:r>
      <w:r w:rsidRPr="00EA2FA2">
        <w:t>Vraa</w:t>
      </w:r>
      <w:r w:rsidR="00796768">
        <w:t>g: consumentenkrediet Krëfel. Zie onderstaande subvragen.</w:t>
      </w:r>
      <w:r w:rsidR="00CE505C">
        <w:t xml:space="preserve">   </w:t>
      </w:r>
      <w:r w:rsidR="00CE505C" w:rsidRPr="00CE505C">
        <w:rPr>
          <w:color w:val="86BC25" w:themeColor="accent1"/>
        </w:rPr>
        <w:t>Aster</w:t>
      </w:r>
    </w:p>
    <w:p w14:paraId="2D27AB0F" w14:textId="77777777" w:rsidR="00796768" w:rsidRDefault="00796768" w:rsidP="00796768">
      <w:pPr>
        <w:pStyle w:val="Opgaveniveau1vet"/>
        <w:numPr>
          <w:ilvl w:val="0"/>
          <w:numId w:val="0"/>
        </w:numPr>
        <w:ind w:left="851"/>
        <w:rPr>
          <w:b w:val="0"/>
          <w:bCs/>
        </w:rPr>
      </w:pPr>
      <w:r w:rsidRPr="00796768">
        <w:rPr>
          <w:b w:val="0"/>
          <w:bCs/>
        </w:rPr>
        <w:t xml:space="preserve">Indien je niet de aankoopprijs dadelijk wilt betalen, dan ga je een soort consumentenkrediet opnemen. </w:t>
      </w:r>
    </w:p>
    <w:p w14:paraId="35FD10C2" w14:textId="4C8BE046" w:rsidR="00796768" w:rsidRPr="00796768" w:rsidRDefault="00796768" w:rsidP="00796768">
      <w:pPr>
        <w:pStyle w:val="Opgaveniveau1vet"/>
        <w:numPr>
          <w:ilvl w:val="0"/>
          <w:numId w:val="0"/>
        </w:numPr>
        <w:ind w:left="851"/>
        <w:rPr>
          <w:b w:val="0"/>
          <w:bCs/>
        </w:rPr>
      </w:pPr>
      <w:r w:rsidRPr="00796768">
        <w:rPr>
          <w:b w:val="0"/>
          <w:bCs/>
        </w:rPr>
        <w:t>Welk soort consumentenkrediet is het bij Krëfel?</w:t>
      </w:r>
    </w:p>
    <w:p w14:paraId="4878C528" w14:textId="2774A257" w:rsidR="00796768" w:rsidRDefault="00732758" w:rsidP="00796768">
      <w:pPr>
        <w:pStyle w:val="Opgaveniveau1vet"/>
        <w:numPr>
          <w:ilvl w:val="0"/>
          <w:numId w:val="0"/>
        </w:numPr>
        <w:ind w:left="851"/>
      </w:pPr>
      <w:r>
        <w:rPr>
          <w:b w:val="0"/>
          <w:bCs/>
          <w:color w:val="0070C0"/>
          <w:lang w:val="nl-BE"/>
        </w:rPr>
        <w:t>R</w:t>
      </w:r>
      <w:r w:rsidR="00801A05" w:rsidRPr="0054209E">
        <w:rPr>
          <w:b w:val="0"/>
          <w:bCs/>
          <w:color w:val="0070C0"/>
          <w:lang w:val="nl-BE"/>
        </w:rPr>
        <w:t>evolving krediet of een doorlopend krediet.</w:t>
      </w:r>
    </w:p>
    <w:p w14:paraId="5C3071D6" w14:textId="77777777" w:rsidR="00796768" w:rsidRPr="00796768" w:rsidRDefault="00796768" w:rsidP="00796768">
      <w:pPr>
        <w:pStyle w:val="Opgaveniveau1vet"/>
        <w:numPr>
          <w:ilvl w:val="0"/>
          <w:numId w:val="0"/>
        </w:numPr>
        <w:ind w:left="851"/>
        <w:rPr>
          <w:b w:val="0"/>
          <w:bCs/>
        </w:rPr>
      </w:pPr>
      <w:r w:rsidRPr="00796768">
        <w:rPr>
          <w:b w:val="0"/>
          <w:bCs/>
        </w:rPr>
        <w:t>Hoe is het aflossingsplan opgesteld? Maak een printscreen en plak hieronder.</w:t>
      </w:r>
    </w:p>
    <w:p w14:paraId="498C0492" w14:textId="0BC0C676" w:rsidR="00796768" w:rsidRDefault="00801A05" w:rsidP="00796768">
      <w:pPr>
        <w:pStyle w:val="Opgaveniveau1vet"/>
        <w:numPr>
          <w:ilvl w:val="0"/>
          <w:numId w:val="0"/>
        </w:numPr>
        <w:ind w:left="851"/>
      </w:pPr>
      <w:r>
        <w:rPr>
          <w:noProof/>
          <w14:ligatures w14:val="standardContextual"/>
        </w:rPr>
        <w:drawing>
          <wp:inline distT="0" distB="0" distL="0" distR="0" wp14:anchorId="7D8A48FF" wp14:editId="3200DC88">
            <wp:extent cx="6116320" cy="2112010"/>
            <wp:effectExtent l="0" t="0" r="0" b="2540"/>
            <wp:docPr id="428256868" name="Afbeelding 9" descr="Afbeelding met tekst, ontvang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56868" name="Afbeelding 9" descr="Afbeelding met tekst, ontvangst, schermopname, Lettertype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291C" w14:textId="033066D3" w:rsidR="00796768" w:rsidRPr="00796768" w:rsidRDefault="00796768" w:rsidP="00796768">
      <w:pPr>
        <w:pStyle w:val="Opgaveniveau1vet"/>
        <w:numPr>
          <w:ilvl w:val="0"/>
          <w:numId w:val="0"/>
        </w:numPr>
        <w:ind w:left="851"/>
        <w:rPr>
          <w:b w:val="0"/>
          <w:bCs/>
        </w:rPr>
      </w:pPr>
      <w:r w:rsidRPr="00796768">
        <w:rPr>
          <w:b w:val="0"/>
          <w:bCs/>
        </w:rPr>
        <w:t>Hoeveel bedraagt de aankoopprijs nu als je het consumentenkrediet van Krëfel neemt? Geef je berekening mee.</w:t>
      </w:r>
    </w:p>
    <w:p w14:paraId="376DE95E" w14:textId="1ACD5E72" w:rsidR="00796768" w:rsidRPr="001E0833" w:rsidRDefault="00C34A04" w:rsidP="001E0833">
      <w:pPr>
        <w:pStyle w:val="Opgaveniveau1vet"/>
        <w:numPr>
          <w:ilvl w:val="0"/>
          <w:numId w:val="0"/>
        </w:numPr>
        <w:ind w:left="720"/>
        <w:rPr>
          <w:b w:val="0"/>
          <w:color w:val="0070C0"/>
          <w:lang w:val="nl-BE"/>
        </w:rPr>
      </w:pPr>
      <w:r w:rsidRPr="0054209E">
        <w:rPr>
          <w:b w:val="0"/>
          <w:bCs/>
          <w:color w:val="0070C0"/>
          <w:lang w:val="nl-BE"/>
        </w:rPr>
        <w:t>Totale aflossing = som van alle maandelijkse betalingen.</w:t>
      </w:r>
      <w:r w:rsidRPr="0054209E">
        <w:rPr>
          <w:b w:val="0"/>
          <w:bCs/>
          <w:color w:val="0070C0"/>
          <w:lang w:val="nl-BE"/>
        </w:rPr>
        <w:br/>
        <w:t>Berekening:</w:t>
      </w:r>
      <w:r w:rsidRPr="0054209E">
        <w:rPr>
          <w:b w:val="0"/>
          <w:bCs/>
          <w:color w:val="0070C0"/>
          <w:lang w:val="nl-BE"/>
        </w:rPr>
        <w:br/>
        <w:t>€</w:t>
      </w:r>
      <w:r w:rsidR="008C1D79">
        <w:rPr>
          <w:b w:val="0"/>
          <w:bCs/>
          <w:color w:val="0070C0"/>
          <w:lang w:val="nl-BE"/>
        </w:rPr>
        <w:t xml:space="preserve"> </w:t>
      </w:r>
      <w:r w:rsidRPr="0054209E">
        <w:rPr>
          <w:b w:val="0"/>
          <w:bCs/>
          <w:color w:val="0070C0"/>
          <w:lang w:val="nl-BE"/>
        </w:rPr>
        <w:t>32,50 (1 maand) + €</w:t>
      </w:r>
      <w:r w:rsidR="008C1D79">
        <w:rPr>
          <w:b w:val="0"/>
          <w:bCs/>
          <w:color w:val="0070C0"/>
          <w:lang w:val="nl-BE"/>
        </w:rPr>
        <w:t xml:space="preserve"> </w:t>
      </w:r>
      <w:r w:rsidRPr="0054209E">
        <w:rPr>
          <w:b w:val="0"/>
          <w:bCs/>
          <w:color w:val="0070C0"/>
          <w:lang w:val="nl-BE"/>
        </w:rPr>
        <w:t>60,00 (2 maanden x €</w:t>
      </w:r>
      <w:r w:rsidR="008C1D79">
        <w:rPr>
          <w:b w:val="0"/>
          <w:bCs/>
          <w:color w:val="0070C0"/>
          <w:lang w:val="nl-BE"/>
        </w:rPr>
        <w:t xml:space="preserve"> </w:t>
      </w:r>
      <w:r w:rsidRPr="0054209E">
        <w:rPr>
          <w:b w:val="0"/>
          <w:bCs/>
          <w:color w:val="0070C0"/>
          <w:lang w:val="nl-BE"/>
        </w:rPr>
        <w:t>30,00) + €</w:t>
      </w:r>
      <w:r w:rsidR="008C1D79">
        <w:rPr>
          <w:b w:val="0"/>
          <w:bCs/>
          <w:color w:val="0070C0"/>
          <w:lang w:val="nl-BE"/>
        </w:rPr>
        <w:t xml:space="preserve"> </w:t>
      </w:r>
      <w:r w:rsidRPr="0054209E">
        <w:rPr>
          <w:b w:val="0"/>
          <w:bCs/>
          <w:color w:val="0070C0"/>
          <w:lang w:val="nl-BE"/>
        </w:rPr>
        <w:t>55,00 (2 maanden x €</w:t>
      </w:r>
      <w:r w:rsidR="008C1D79">
        <w:rPr>
          <w:b w:val="0"/>
          <w:bCs/>
          <w:color w:val="0070C0"/>
          <w:lang w:val="nl-BE"/>
        </w:rPr>
        <w:t xml:space="preserve"> </w:t>
      </w:r>
      <w:r w:rsidRPr="0054209E">
        <w:rPr>
          <w:b w:val="0"/>
          <w:bCs/>
          <w:color w:val="0070C0"/>
          <w:lang w:val="nl-BE"/>
        </w:rPr>
        <w:t>27,50) + €</w:t>
      </w:r>
      <w:r w:rsidR="008C1D79">
        <w:rPr>
          <w:b w:val="0"/>
          <w:bCs/>
          <w:color w:val="0070C0"/>
          <w:lang w:val="nl-BE"/>
        </w:rPr>
        <w:t xml:space="preserve"> </w:t>
      </w:r>
      <w:r w:rsidRPr="0054209E">
        <w:rPr>
          <w:b w:val="0"/>
          <w:bCs/>
          <w:color w:val="0070C0"/>
          <w:lang w:val="nl-BE"/>
        </w:rPr>
        <w:t>500,00 (20 maanden x €</w:t>
      </w:r>
      <w:r w:rsidR="008C1D79">
        <w:rPr>
          <w:b w:val="0"/>
          <w:bCs/>
          <w:color w:val="0070C0"/>
          <w:lang w:val="nl-BE"/>
        </w:rPr>
        <w:t xml:space="preserve"> </w:t>
      </w:r>
      <w:r w:rsidRPr="0054209E">
        <w:rPr>
          <w:b w:val="0"/>
          <w:bCs/>
          <w:color w:val="0070C0"/>
          <w:lang w:val="nl-BE"/>
        </w:rPr>
        <w:t>25,00) + €</w:t>
      </w:r>
      <w:r w:rsidR="008C1D79">
        <w:rPr>
          <w:b w:val="0"/>
          <w:bCs/>
          <w:color w:val="0070C0"/>
          <w:lang w:val="nl-BE"/>
        </w:rPr>
        <w:t xml:space="preserve"> </w:t>
      </w:r>
      <w:r w:rsidRPr="0054209E">
        <w:rPr>
          <w:b w:val="0"/>
          <w:bCs/>
          <w:color w:val="0070C0"/>
          <w:lang w:val="nl-BE"/>
        </w:rPr>
        <w:t>2,42 (laatste maand) = €</w:t>
      </w:r>
      <w:r w:rsidR="008C1D79">
        <w:rPr>
          <w:b w:val="0"/>
          <w:bCs/>
          <w:color w:val="0070C0"/>
          <w:lang w:val="nl-BE"/>
        </w:rPr>
        <w:t xml:space="preserve"> </w:t>
      </w:r>
      <w:r w:rsidRPr="0054209E">
        <w:rPr>
          <w:b w:val="0"/>
          <w:bCs/>
          <w:color w:val="0070C0"/>
          <w:lang w:val="nl-BE"/>
        </w:rPr>
        <w:t>649,92</w:t>
      </w:r>
    </w:p>
    <w:p w14:paraId="0E9E9EF5" w14:textId="77777777" w:rsidR="00796768" w:rsidRPr="00796768" w:rsidRDefault="00796768" w:rsidP="00796768">
      <w:pPr>
        <w:pStyle w:val="Opgaveniveau1vet"/>
        <w:numPr>
          <w:ilvl w:val="0"/>
          <w:numId w:val="0"/>
        </w:numPr>
        <w:ind w:left="851"/>
        <w:rPr>
          <w:b w:val="0"/>
          <w:bCs/>
        </w:rPr>
      </w:pPr>
      <w:r w:rsidRPr="00796768">
        <w:rPr>
          <w:b w:val="0"/>
          <w:bCs/>
        </w:rPr>
        <w:t>Hoeveel bedraagt de JKP?</w:t>
      </w:r>
    </w:p>
    <w:p w14:paraId="7644CE61" w14:textId="18C502A6" w:rsidR="00796768" w:rsidRPr="000A6CD0" w:rsidRDefault="00783D00" w:rsidP="0032293B">
      <w:pPr>
        <w:pPrChange w:id="1" w:author="Niels Vanheertum" w:date="2025-01-27T11:39:00Z" w16du:dateUtc="2025-01-27T10:39:00Z">
          <w:pPr>
            <w:pStyle w:val="Opgaveniveau1vet"/>
            <w:numPr>
              <w:numId w:val="0"/>
            </w:numPr>
            <w:ind w:firstLine="0"/>
          </w:pPr>
        </w:pPrChange>
      </w:pPr>
      <w:r>
        <w:rPr>
          <w:b/>
          <w:bCs/>
          <w:color w:val="0070C0"/>
        </w:rPr>
        <w:t xml:space="preserve">          </w:t>
      </w:r>
      <w:r w:rsidR="00034A29" w:rsidRPr="0054209E">
        <w:rPr>
          <w:b/>
          <w:color w:val="0070C0"/>
        </w:rPr>
        <w:t>17,88%</w:t>
      </w:r>
    </w:p>
    <w:p w14:paraId="48AE53FA" w14:textId="0B970099" w:rsidR="00796768" w:rsidRPr="00796768" w:rsidRDefault="00796768" w:rsidP="00796768">
      <w:pPr>
        <w:pStyle w:val="Opgaveniveau1vet"/>
        <w:numPr>
          <w:ilvl w:val="0"/>
          <w:numId w:val="0"/>
        </w:numPr>
        <w:ind w:left="851"/>
        <w:rPr>
          <w:b w:val="0"/>
          <w:bCs/>
        </w:rPr>
      </w:pPr>
      <w:r w:rsidRPr="00796768">
        <w:rPr>
          <w:b w:val="0"/>
          <w:bCs/>
        </w:rPr>
        <w:t xml:space="preserve">Hoeveel intrest betaal je? Geef het </w:t>
      </w:r>
      <w:r>
        <w:rPr>
          <w:b w:val="0"/>
        </w:rPr>
        <w:t>%.</w:t>
      </w:r>
    </w:p>
    <w:p w14:paraId="7C8F67E0" w14:textId="5181BA95" w:rsidR="18EF3E73" w:rsidRPr="0071259F" w:rsidRDefault="001E0833" w:rsidP="0071259F">
      <w:pPr>
        <w:rPr>
          <w:color w:val="0070C0"/>
          <w:lang w:eastAsia="nl-NL"/>
        </w:rPr>
      </w:pPr>
      <w:r w:rsidRPr="0054209E">
        <w:rPr>
          <w:color w:val="0070C0"/>
          <w:lang w:eastAsia="nl-NL"/>
        </w:rPr>
        <w:tab/>
      </w:r>
      <w:r w:rsidR="00783D00">
        <w:rPr>
          <w:color w:val="0070C0"/>
          <w:lang w:eastAsia="nl-NL"/>
        </w:rPr>
        <w:t xml:space="preserve">  </w:t>
      </w:r>
      <w:r w:rsidRPr="0054209E">
        <w:rPr>
          <w:color w:val="0070C0"/>
          <w:lang w:eastAsia="nl-NL"/>
        </w:rPr>
        <w:t>16,49%</w:t>
      </w:r>
      <w:r w:rsidR="00D612F1">
        <w:rPr>
          <w:color w:val="0070C0"/>
          <w:lang w:eastAsia="nl-NL"/>
        </w:rPr>
        <w:t xml:space="preserve"> </w:t>
      </w:r>
      <w:r w:rsidR="004D79E7">
        <w:rPr>
          <w:color w:val="0070C0"/>
          <w:lang w:eastAsia="nl-NL"/>
        </w:rPr>
        <w:t xml:space="preserve"> </w:t>
      </w:r>
      <w:r w:rsidR="008C1D79">
        <w:rPr>
          <w:color w:val="0070C0"/>
          <w:lang w:eastAsia="nl-NL"/>
        </w:rPr>
        <w:t xml:space="preserve">€ </w:t>
      </w:r>
      <w:r w:rsidR="004D79E7">
        <w:rPr>
          <w:color w:val="0070C0"/>
          <w:lang w:eastAsia="nl-NL"/>
        </w:rPr>
        <w:t>100,92</w:t>
      </w:r>
    </w:p>
    <w:p w14:paraId="435D5C3D" w14:textId="353EEE9A" w:rsidR="00796768" w:rsidRDefault="00796768" w:rsidP="00796768">
      <w:pPr>
        <w:pStyle w:val="Opgaveniveau1vet"/>
        <w:rPr>
          <w:color w:val="86BC25" w:themeColor="accent5"/>
        </w:rPr>
      </w:pPr>
      <w:r w:rsidRPr="00EA2FA2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C65825A" wp14:editId="1D468034">
                <wp:simplePos x="0" y="0"/>
                <wp:positionH relativeFrom="column">
                  <wp:posOffset>6153150</wp:posOffset>
                </wp:positionH>
                <wp:positionV relativeFrom="paragraph">
                  <wp:posOffset>290618</wp:posOffset>
                </wp:positionV>
                <wp:extent cx="630555" cy="337185"/>
                <wp:effectExtent l="0" t="0" r="0" b="0"/>
                <wp:wrapNone/>
                <wp:docPr id="63308644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5AC56" w14:textId="0F1E241D" w:rsidR="00796768" w:rsidRDefault="00796768" w:rsidP="00796768">
                            <w:pPr>
                              <w:jc w:val="right"/>
                            </w:pPr>
                            <w:r w:rsidRPr="000D342C">
                              <w:t>/2</w:t>
                            </w:r>
                            <w:r w:rsidR="00001E4B">
                              <w:t>,5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825A" id="_x0000_s1028" type="#_x0000_t202" style="position:absolute;left:0;text-align:left;margin-left:484.5pt;margin-top:22.9pt;width:49.65pt;height:26.5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" filled="f" stroked="f">
                <v:textbox style="mso-fit-shape-to-text:t">
                  <w:txbxContent>
                    <w:p w14:paraId="2825AC56" w14:textId="0F1E241D" w:rsidR="00796768" w:rsidRDefault="00796768" w:rsidP="00796768">
                      <w:pPr>
                        <w:jc w:val="right"/>
                      </w:pPr>
                      <w:r w:rsidRPr="000D342C">
                        <w:t>/2</w:t>
                      </w:r>
                      <w:r w:rsidR="00001E4B">
                        <w:t>,5</w:t>
                      </w:r>
                    </w:p>
                  </w:txbxContent>
                </v:textbox>
              </v:shape>
            </w:pict>
          </mc:Fallback>
        </mc:AlternateContent>
      </w:r>
      <w:r w:rsidRPr="00EA2FA2">
        <w:t>Vraa</w:t>
      </w:r>
      <w:r>
        <w:t>g: consumentenkrediet Mediamarkt. Zie onderstaande subvragen.</w:t>
      </w:r>
      <w:r w:rsidR="00860261">
        <w:t xml:space="preserve"> </w:t>
      </w:r>
      <w:r w:rsidR="00E53309">
        <w:t xml:space="preserve"> </w:t>
      </w:r>
      <w:r w:rsidR="00E53309" w:rsidRPr="00E53309">
        <w:rPr>
          <w:color w:val="86BC25" w:themeColor="accent1"/>
        </w:rPr>
        <w:t xml:space="preserve"> Xander</w:t>
      </w:r>
    </w:p>
    <w:p w14:paraId="64A899B2" w14:textId="0F8784FF" w:rsidR="00796768" w:rsidRDefault="00796768" w:rsidP="00796768">
      <w:pPr>
        <w:pStyle w:val="Opgaveniveau1vet"/>
        <w:numPr>
          <w:ilvl w:val="0"/>
          <w:numId w:val="0"/>
        </w:numPr>
        <w:ind w:left="851"/>
      </w:pPr>
      <w:r w:rsidRPr="00796768">
        <w:rPr>
          <w:b w:val="0"/>
          <w:bCs/>
        </w:rPr>
        <w:t xml:space="preserve">Indien je niet de aankoopprijs dadelijk wilt betalen, dan ga je een soort consumentenkrediet opnemen. </w:t>
      </w:r>
    </w:p>
    <w:p w14:paraId="37B8206C" w14:textId="3B1CD503" w:rsidR="00796768" w:rsidRDefault="00796768" w:rsidP="17437637">
      <w:pPr>
        <w:pStyle w:val="Opgaveniveau1vet"/>
        <w:numPr>
          <w:ilvl w:val="0"/>
          <w:numId w:val="0"/>
        </w:numPr>
        <w:ind w:left="851"/>
        <w:rPr>
          <w:b w:val="0"/>
        </w:rPr>
      </w:pPr>
      <w:r w:rsidRPr="00796768">
        <w:rPr>
          <w:b w:val="0"/>
          <w:bCs/>
        </w:rPr>
        <w:t>Welk soort consumentenkrediet is het bij Mediamarkt?</w:t>
      </w:r>
      <w:r>
        <w:br/>
      </w:r>
      <w:r w:rsidR="6224B11B">
        <w:t>Kredietopening van onbepaalde duur</w:t>
      </w:r>
    </w:p>
    <w:p w14:paraId="4B555AC7" w14:textId="2622EF70" w:rsidR="7FB1AF32" w:rsidRDefault="6224B11B" w:rsidP="2BADFA1F">
      <w:pPr>
        <w:pStyle w:val="Opgaveniveau1vet"/>
        <w:numPr>
          <w:ilvl w:val="0"/>
          <w:numId w:val="0"/>
        </w:numPr>
        <w:ind w:left="851"/>
      </w:pPr>
      <w:r>
        <w:rPr>
          <w:b w:val="0"/>
        </w:rPr>
        <w:t>Hoe is het aflossingsplan opgesteld? Maak een printscreen en plak hieronder.</w:t>
      </w:r>
    </w:p>
    <w:p w14:paraId="6C4F1474" w14:textId="5ADADC2F" w:rsidR="2BADFA1F" w:rsidRDefault="7C9BFA1F" w:rsidP="1F2F4CBC">
      <w:pPr>
        <w:pStyle w:val="Opgaveniveau1vet"/>
        <w:numPr>
          <w:ilvl w:val="0"/>
          <w:numId w:val="0"/>
        </w:numPr>
        <w:ind w:left="851"/>
      </w:pPr>
      <w:r>
        <w:rPr>
          <w:noProof/>
        </w:rPr>
        <w:drawing>
          <wp:inline distT="0" distB="0" distL="0" distR="0" wp14:anchorId="7090FDF5" wp14:editId="38C82C9D">
            <wp:extent cx="1983423" cy="1563259"/>
            <wp:effectExtent l="0" t="0" r="0" b="0"/>
            <wp:docPr id="889175845" name="Picture 889175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423" cy="15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8CCC" w14:textId="27DE81B8" w:rsidR="00796768" w:rsidRDefault="00796768" w:rsidP="17437637">
      <w:pPr>
        <w:pStyle w:val="Opgaveniveau1vet"/>
        <w:numPr>
          <w:ilvl w:val="0"/>
          <w:numId w:val="0"/>
        </w:numPr>
        <w:ind w:left="851"/>
        <w:rPr>
          <w:b w:val="0"/>
        </w:rPr>
      </w:pPr>
      <w:r>
        <w:rPr>
          <w:b w:val="0"/>
        </w:rPr>
        <w:t>Hoeveel bedraagt de aankoopprijs nu als je het consumentenkrediet va</w:t>
      </w:r>
      <w:r w:rsidR="0C040A93">
        <w:rPr>
          <w:b w:val="0"/>
        </w:rPr>
        <w:t>n</w:t>
      </w:r>
      <w:r w:rsidR="59125DAE">
        <w:rPr>
          <w:b w:val="0"/>
        </w:rPr>
        <w:t xml:space="preserve"> </w:t>
      </w:r>
      <w:r>
        <w:rPr>
          <w:b w:val="0"/>
        </w:rPr>
        <w:t>Mediamarkt neemt? Geef je berekening mee.</w:t>
      </w:r>
      <w:r w:rsidR="13F7EC5D">
        <w:br/>
        <w:t>(maandelijks bedrag) x (aantal maanden)</w:t>
      </w:r>
      <w:r w:rsidR="13F7EC5D">
        <w:br/>
        <w:t xml:space="preserve">53,16 x 10 = </w:t>
      </w:r>
      <w:r w:rsidR="008C1D79">
        <w:t xml:space="preserve">€ </w:t>
      </w:r>
      <w:r w:rsidR="13F7EC5D">
        <w:t>531,6</w:t>
      </w:r>
      <w:r w:rsidR="27D0E9F7">
        <w:t>0</w:t>
      </w:r>
    </w:p>
    <w:p w14:paraId="7398465A" w14:textId="4A0B4275" w:rsidR="2813725A" w:rsidRDefault="13F7EC5D" w:rsidP="5E153D0D">
      <w:pPr>
        <w:pStyle w:val="Opgaveniveau1vet"/>
        <w:numPr>
          <w:ilvl w:val="0"/>
          <w:numId w:val="0"/>
        </w:numPr>
        <w:ind w:left="851"/>
        <w:rPr>
          <w:b w:val="0"/>
        </w:rPr>
      </w:pPr>
      <w:r>
        <w:rPr>
          <w:b w:val="0"/>
        </w:rPr>
        <w:t>H</w:t>
      </w:r>
      <w:r w:rsidR="00796768">
        <w:rPr>
          <w:b w:val="0"/>
        </w:rPr>
        <w:t>oeveel bedraagt de JKP?</w:t>
      </w:r>
      <w:r w:rsidR="373BE916">
        <w:br/>
      </w:r>
      <w:r w:rsidR="1BC91549">
        <w:t>16%</w:t>
      </w:r>
      <w:r w:rsidR="52E75CC0">
        <w:t xml:space="preserve"> of </w:t>
      </w:r>
      <w:r w:rsidR="008C1D79">
        <w:t xml:space="preserve">€ </w:t>
      </w:r>
      <w:r w:rsidR="52E75CC0">
        <w:t>35,42</w:t>
      </w:r>
    </w:p>
    <w:p w14:paraId="7666DD39" w14:textId="6E66FFAD" w:rsidR="005979EA" w:rsidRDefault="00796768" w:rsidP="00732758">
      <w:r w:rsidRPr="00EA2FA2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3C0071A" wp14:editId="28DD663C">
                <wp:simplePos x="0" y="0"/>
                <wp:positionH relativeFrom="column">
                  <wp:posOffset>6153150</wp:posOffset>
                </wp:positionH>
                <wp:positionV relativeFrom="paragraph">
                  <wp:posOffset>290618</wp:posOffset>
                </wp:positionV>
                <wp:extent cx="630555" cy="337185"/>
                <wp:effectExtent l="0" t="0" r="0" b="0"/>
                <wp:wrapNone/>
                <wp:docPr id="128961002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D9B92" w14:textId="77777777" w:rsidR="00796768" w:rsidRDefault="00796768" w:rsidP="00796768">
                            <w:pPr>
                              <w:jc w:val="right"/>
                            </w:pPr>
                            <w:r w:rsidRPr="000D342C">
                              <w:t>/</w:t>
                            </w:r>
                            <w:r w:rsidR="00001E4B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0071A" id="_x0000_s1029" type="#_x0000_t202" style="position:absolute;margin-left:484.5pt;margin-top:22.9pt;width:49.65pt;height:26.5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" filled="f" stroked="f">
                <v:textbox style="mso-fit-shape-to-text:t">
                  <w:txbxContent>
                    <w:p w14:paraId="1A8D9B92" w14:textId="77777777" w:rsidR="00796768" w:rsidRDefault="00796768" w:rsidP="00796768">
                      <w:pPr>
                        <w:jc w:val="right"/>
                      </w:pPr>
                      <w:r w:rsidRPr="000D342C">
                        <w:t>/</w:t>
                      </w:r>
                      <w:r w:rsidR="00001E4B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96768">
        <w:t>Hoeveel intrest betaal je? Geef het %.</w:t>
      </w:r>
      <w:ins w:id="2" w:author="Microsoft Word" w:date="2025-01-27T10:49:00Z" w16du:dateUtc="2025-01-27T09:49:00Z">
        <w:r>
          <w:rPr>
            <w:noProof/>
          </w:rPr>
          <mc:AlternateContent>
            <mc:Choice Requires="wps">
              <w:drawing>
                <wp:inline distT="0" distB="0" distL="114300" distR="114300" wp14:anchorId="5BB4264F" wp14:editId="01203C16">
                  <wp:extent cx="630555" cy="337185"/>
                  <wp:effectExtent l="0" t="0" r="0" b="0"/>
                  <wp:docPr id="1717499480" name="Tekstva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30555" cy="337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B105A3" w14:textId="7357E7A3" w:rsidR="000A0AB2" w:rsidRDefault="000A0AB2" w:rsidP="00796768">
                              <w:pPr>
                                <w:jc w:val="right"/>
                              </w:pPr>
                              <w:r w:rsidRPr="000D342C">
                                <w:t>/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 w14:anchorId="5BB4264F" id="Tekstvak 2" o:spid="_x0000_s1030" type="#_x0000_t202" style="width:49.65pt;height:2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" filled="f" stroked="f">
                  <v:textbox style="mso-fit-shape-to-text:t">
                    <w:txbxContent>
                      <w:p w14:paraId="34B105A3" w14:textId="7357E7A3" w:rsidR="000A0AB2" w:rsidRDefault="000A0AB2" w:rsidP="00796768">
                        <w:pPr>
                          <w:jc w:val="right"/>
                        </w:pPr>
                        <w:r w:rsidRPr="000D342C">
                          <w:t>/</w:t>
                        </w:r>
                        <w:r>
                          <w:t>3</w:t>
                        </w:r>
                      </w:p>
                    </w:txbxContent>
                  </v:textbox>
                  <w10:anchorlock/>
                </v:shape>
              </w:pict>
            </mc:Fallback>
          </mc:AlternateContent>
        </w:r>
      </w:ins>
      <w:r w:rsidR="373BE916">
        <w:br/>
      </w:r>
      <w:r w:rsidR="00540470" w:rsidRPr="6351833F">
        <w:rPr>
          <w:b/>
        </w:rPr>
        <w:t xml:space="preserve">€ </w:t>
      </w:r>
      <w:r w:rsidR="5861BA1F" w:rsidRPr="6351833F">
        <w:rPr>
          <w:b/>
        </w:rPr>
        <w:t xml:space="preserve">32,60 of </w:t>
      </w:r>
      <w:r w:rsidR="373BE916" w:rsidRPr="6351833F">
        <w:rPr>
          <w:b/>
        </w:rPr>
        <w:t>14,72%</w:t>
      </w:r>
    </w:p>
    <w:p w14:paraId="465DE34C" w14:textId="77777777" w:rsidR="0071259F" w:rsidRDefault="0071259F" w:rsidP="00732758"/>
    <w:p w14:paraId="7956D0CD" w14:textId="77777777" w:rsidR="0071259F" w:rsidRDefault="0071259F" w:rsidP="00732758"/>
    <w:p w14:paraId="00EA2B04" w14:textId="77777777" w:rsidR="0071259F" w:rsidRDefault="0071259F" w:rsidP="00732758"/>
    <w:p w14:paraId="4954BE93" w14:textId="77777777" w:rsidR="0071259F" w:rsidRDefault="0071259F" w:rsidP="00732758"/>
    <w:p w14:paraId="28EAEA53" w14:textId="77777777" w:rsidR="00DD52A3" w:rsidRPr="00732758" w:rsidRDefault="00DD52A3" w:rsidP="00732758">
      <w:pPr>
        <w:rPr>
          <w:b/>
          <w:bCs/>
        </w:rPr>
      </w:pPr>
    </w:p>
    <w:p w14:paraId="4767CA13" w14:textId="1DA19EE8" w:rsidR="00796768" w:rsidRPr="001B6BEA" w:rsidRDefault="005979EA" w:rsidP="005979EA">
      <w:pPr>
        <w:pStyle w:val="Opgaveniveau1vet"/>
        <w:numPr>
          <w:ilvl w:val="0"/>
          <w:numId w:val="0"/>
        </w:numPr>
      </w:pPr>
      <w:r>
        <w:t>4</w:t>
      </w:r>
      <w:r>
        <w:tab/>
        <w:t xml:space="preserve"> </w:t>
      </w:r>
      <w:r w:rsidR="00796768" w:rsidRPr="00EA2FA2">
        <w:t>Vraa</w:t>
      </w:r>
      <w:r w:rsidR="00796768">
        <w:t>g: argumenteer.</w:t>
      </w:r>
      <w:r w:rsidR="007D7BB1">
        <w:tab/>
      </w:r>
      <w:r w:rsidR="007D7BB1">
        <w:tab/>
      </w:r>
    </w:p>
    <w:p w14:paraId="3FD1FC9F" w14:textId="2A64A2B9" w:rsidR="0074046B" w:rsidRDefault="00796768" w:rsidP="00796768">
      <w:pPr>
        <w:pStyle w:val="Opgaveniveau1vet"/>
        <w:numPr>
          <w:ilvl w:val="0"/>
          <w:numId w:val="0"/>
        </w:numPr>
        <w:ind w:left="851"/>
        <w:rPr>
          <w:b w:val="0"/>
          <w:bCs/>
        </w:rPr>
      </w:pPr>
      <w:r w:rsidRPr="00796768">
        <w:rPr>
          <w:b w:val="0"/>
          <w:bCs/>
        </w:rPr>
        <w:t>Leg uit grondig uit wanneer je het beste bij Krëfel of bij Mediamarkt zou kopen. Geef telkens mee waarom.</w:t>
      </w:r>
    </w:p>
    <w:p w14:paraId="69FA413C" w14:textId="2A977E5E" w:rsidR="00732758" w:rsidRDefault="0074046B" w:rsidP="00732758">
      <w:pPr>
        <w:pStyle w:val="Opgaveniveau1vet"/>
        <w:numPr>
          <w:ilvl w:val="0"/>
          <w:numId w:val="0"/>
        </w:numPr>
        <w:spacing w:before="0" w:after="0"/>
        <w:ind w:left="1273" w:hanging="565"/>
        <w:rPr>
          <w:b w:val="0"/>
          <w:bCs/>
          <w:color w:val="0070C0"/>
        </w:rPr>
      </w:pPr>
      <w:r w:rsidRPr="00353483">
        <w:rPr>
          <w:b w:val="0"/>
          <w:bCs/>
          <w:color w:val="0070C0"/>
        </w:rPr>
        <w:t xml:space="preserve">Ik zou het beste bij Mediamarkt </w:t>
      </w:r>
      <w:r w:rsidR="00353483" w:rsidRPr="00353483">
        <w:rPr>
          <w:b w:val="0"/>
          <w:bCs/>
          <w:color w:val="0070C0"/>
        </w:rPr>
        <w:t>kopen, omdat het goedkoper is</w:t>
      </w:r>
      <w:r w:rsidR="00AF538A">
        <w:rPr>
          <w:b w:val="0"/>
          <w:bCs/>
          <w:color w:val="0070C0"/>
        </w:rPr>
        <w:t xml:space="preserve"> </w:t>
      </w:r>
    </w:p>
    <w:p w14:paraId="32CA8FE7" w14:textId="6A0C03CA" w:rsidR="00796768" w:rsidRPr="00353483" w:rsidRDefault="00AF538A" w:rsidP="00732758">
      <w:pPr>
        <w:pStyle w:val="Opgaveniveau1vet"/>
        <w:numPr>
          <w:ilvl w:val="0"/>
          <w:numId w:val="0"/>
        </w:numPr>
        <w:spacing w:before="0"/>
        <w:ind w:left="1273" w:hanging="565"/>
        <w:rPr>
          <w:b w:val="0"/>
          <w:bCs/>
          <w:color w:val="0070C0"/>
        </w:rPr>
      </w:pPr>
      <w:r>
        <w:rPr>
          <w:b w:val="0"/>
          <w:bCs/>
          <w:color w:val="0070C0"/>
        </w:rPr>
        <w:t>om het in een keer te betalen dan het af te betalen</w:t>
      </w:r>
      <w:r w:rsidR="00850B50">
        <w:rPr>
          <w:b w:val="0"/>
          <w:bCs/>
          <w:color w:val="0070C0"/>
        </w:rPr>
        <w:t>.</w:t>
      </w:r>
    </w:p>
    <w:p w14:paraId="12B459C2" w14:textId="7248F124" w:rsidR="00796768" w:rsidRDefault="00001E4B" w:rsidP="00B05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lang w:eastAsia="nl-NL"/>
        </w:rPr>
      </w:pPr>
      <w:r>
        <w:rPr>
          <w:lang w:eastAsia="nl-NL"/>
        </w:rPr>
        <w:t>0-1-2-3 score (inhoud &amp; mondelinge uitleg (houding – spreken)</w:t>
      </w:r>
    </w:p>
    <w:p w14:paraId="33662A9A" w14:textId="02B3C055" w:rsidR="00772175" w:rsidRPr="00796768" w:rsidRDefault="00001E4B" w:rsidP="00AF53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lang w:eastAsia="nl-NL"/>
        </w:rPr>
      </w:pPr>
      <w:r>
        <w:rPr>
          <w:lang w:eastAsia="nl-NL"/>
        </w:rPr>
        <w:t>Niets meegegeven - onvoldoende – voldoende – zeer goed</w:t>
      </w:r>
    </w:p>
    <w:p w14:paraId="5630ACF9" w14:textId="5BD22E42" w:rsidR="00A23E7E" w:rsidRPr="00732758" w:rsidRDefault="00732758" w:rsidP="00AF538A">
      <w:pPr>
        <w:rPr>
          <w:lang w:eastAsia="nl-NL"/>
        </w:rPr>
      </w:pPr>
      <w:r>
        <w:rPr>
          <w:b/>
          <w:bCs/>
          <w:lang w:eastAsia="nl-NL"/>
        </w:rPr>
        <w:t>Mohamed:</w:t>
      </w:r>
    </w:p>
    <w:p w14:paraId="7A3C1051" w14:textId="3E83F146" w:rsidR="00A23E7E" w:rsidRDefault="00A23E7E" w:rsidP="00AF538A">
      <w:pPr>
        <w:rPr>
          <w:b/>
          <w:bCs/>
          <w:lang w:eastAsia="nl-NL"/>
        </w:rPr>
      </w:pPr>
    </w:p>
    <w:p w14:paraId="605F1F49" w14:textId="6A14B411" w:rsidR="00A23E7E" w:rsidRDefault="00A23E7E" w:rsidP="00AF538A">
      <w:pPr>
        <w:rPr>
          <w:b/>
          <w:bCs/>
          <w:lang w:eastAsia="nl-NL"/>
        </w:rPr>
      </w:pPr>
    </w:p>
    <w:p w14:paraId="039D4DF2" w14:textId="4ADCF940" w:rsidR="00A23E7E" w:rsidRDefault="00A23E7E" w:rsidP="00AF538A">
      <w:pPr>
        <w:rPr>
          <w:b/>
          <w:bCs/>
          <w:lang w:eastAsia="nl-NL"/>
        </w:rPr>
      </w:pPr>
    </w:p>
    <w:p w14:paraId="2DA1CA37" w14:textId="35729407" w:rsidR="00A23E7E" w:rsidRDefault="00A23E7E" w:rsidP="00AF538A">
      <w:pPr>
        <w:rPr>
          <w:b/>
          <w:bCs/>
          <w:lang w:eastAsia="nl-NL"/>
        </w:rPr>
      </w:pPr>
    </w:p>
    <w:p w14:paraId="0CD6FC94" w14:textId="344FCFAE" w:rsidR="00A23E7E" w:rsidRDefault="00A23E7E" w:rsidP="00AF538A">
      <w:pPr>
        <w:rPr>
          <w:b/>
          <w:bCs/>
          <w:lang w:eastAsia="nl-NL"/>
        </w:rPr>
      </w:pPr>
    </w:p>
    <w:p w14:paraId="7860EE44" w14:textId="08132956" w:rsidR="00A23E7E" w:rsidRDefault="00A23E7E" w:rsidP="00AF538A">
      <w:pPr>
        <w:rPr>
          <w:b/>
          <w:bCs/>
          <w:lang w:eastAsia="nl-NL"/>
        </w:rPr>
      </w:pPr>
    </w:p>
    <w:p w14:paraId="07901AFF" w14:textId="213E7A01" w:rsidR="00A23E7E" w:rsidRDefault="00A23E7E" w:rsidP="00AF538A">
      <w:pPr>
        <w:rPr>
          <w:b/>
          <w:bCs/>
          <w:lang w:eastAsia="nl-NL"/>
        </w:rPr>
      </w:pPr>
    </w:p>
    <w:p w14:paraId="46BC1E06" w14:textId="642728CB" w:rsidR="00A23E7E" w:rsidRDefault="00A23E7E" w:rsidP="00AF538A">
      <w:pPr>
        <w:rPr>
          <w:b/>
          <w:bCs/>
          <w:lang w:eastAsia="nl-NL"/>
        </w:rPr>
      </w:pPr>
    </w:p>
    <w:p w14:paraId="46D34615" w14:textId="1DB2877D" w:rsidR="00A23E7E" w:rsidRDefault="00A23E7E" w:rsidP="00AF538A">
      <w:pPr>
        <w:rPr>
          <w:b/>
          <w:bCs/>
          <w:lang w:eastAsia="nl-NL"/>
        </w:rPr>
      </w:pPr>
    </w:p>
    <w:p w14:paraId="2307675C" w14:textId="61A6C5D5" w:rsidR="00A23E7E" w:rsidRDefault="00A23E7E" w:rsidP="00AF538A">
      <w:pPr>
        <w:rPr>
          <w:b/>
          <w:bCs/>
          <w:lang w:eastAsia="nl-NL"/>
        </w:rPr>
      </w:pPr>
    </w:p>
    <w:p w14:paraId="34DFFF68" w14:textId="007F385F" w:rsidR="00A23E7E" w:rsidRDefault="00A23E7E" w:rsidP="00AF538A">
      <w:pPr>
        <w:rPr>
          <w:b/>
          <w:bCs/>
          <w:lang w:eastAsia="nl-NL"/>
        </w:rPr>
      </w:pPr>
    </w:p>
    <w:p w14:paraId="4F54C39C" w14:textId="03378CB5" w:rsidR="00A23E7E" w:rsidRDefault="00A23E7E" w:rsidP="00AF538A">
      <w:pPr>
        <w:rPr>
          <w:b/>
          <w:bCs/>
          <w:lang w:eastAsia="nl-NL"/>
        </w:rPr>
      </w:pPr>
    </w:p>
    <w:p w14:paraId="30F3F113" w14:textId="4B8DB248" w:rsidR="00A23E7E" w:rsidRDefault="00A23E7E" w:rsidP="00AF538A">
      <w:pPr>
        <w:rPr>
          <w:b/>
          <w:bCs/>
          <w:lang w:eastAsia="nl-NL"/>
        </w:rPr>
      </w:pPr>
    </w:p>
    <w:p w14:paraId="2D8F4342" w14:textId="66A7881E" w:rsidR="00A23E7E" w:rsidRDefault="00A23E7E" w:rsidP="00AF538A">
      <w:pPr>
        <w:rPr>
          <w:b/>
          <w:bCs/>
          <w:lang w:eastAsia="nl-NL"/>
        </w:rPr>
      </w:pPr>
    </w:p>
    <w:p w14:paraId="7E0D739C" w14:textId="4AA62EB4" w:rsidR="005979EA" w:rsidRDefault="005979EA" w:rsidP="00AF538A">
      <w:pPr>
        <w:rPr>
          <w:b/>
          <w:bCs/>
          <w:lang w:eastAsia="nl-NL"/>
        </w:rPr>
      </w:pPr>
    </w:p>
    <w:p w14:paraId="09C90945" w14:textId="77777777" w:rsidR="0071259F" w:rsidRDefault="0071259F" w:rsidP="00AF538A">
      <w:pPr>
        <w:rPr>
          <w:b/>
          <w:bCs/>
          <w:lang w:eastAsia="nl-NL"/>
        </w:rPr>
      </w:pPr>
    </w:p>
    <w:p w14:paraId="2192122D" w14:textId="4DCF366D" w:rsidR="005979EA" w:rsidRPr="00AF538A" w:rsidRDefault="005979EA" w:rsidP="00AF538A">
      <w:pPr>
        <w:rPr>
          <w:b/>
          <w:bCs/>
          <w:lang w:eastAsia="nl-NL"/>
        </w:rPr>
      </w:pPr>
    </w:p>
    <w:p w14:paraId="78E492A8" w14:textId="7875ADE7" w:rsidR="00796768" w:rsidRDefault="00796768" w:rsidP="005979EA">
      <w:pPr>
        <w:pStyle w:val="Opgaveniveau1vet"/>
        <w:numPr>
          <w:ilvl w:val="0"/>
          <w:numId w:val="24"/>
        </w:numPr>
      </w:pPr>
      <w:r w:rsidRPr="00EA2FA2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3DB1FEE" wp14:editId="3864D2B1">
                <wp:simplePos x="0" y="0"/>
                <wp:positionH relativeFrom="column">
                  <wp:posOffset>6153150</wp:posOffset>
                </wp:positionH>
                <wp:positionV relativeFrom="paragraph">
                  <wp:posOffset>290618</wp:posOffset>
                </wp:positionV>
                <wp:extent cx="630555" cy="337185"/>
                <wp:effectExtent l="0" t="0" r="0" b="0"/>
                <wp:wrapNone/>
                <wp:docPr id="91086668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7D3F4" w14:textId="3F9398AD" w:rsidR="00796768" w:rsidRDefault="00796768" w:rsidP="00796768">
                            <w:pPr>
                              <w:jc w:val="right"/>
                            </w:pPr>
                            <w:r w:rsidRPr="000D342C">
                              <w:t>/</w:t>
                            </w:r>
                            <w:r w:rsidR="00001E4B"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B1FEE" id="_x0000_s1031" type="#_x0000_t202" style="position:absolute;left:0;text-align:left;margin-left:484.5pt;margin-top:22.9pt;width:49.65pt;height:26.5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" filled="f" stroked="f">
                <v:textbox style="mso-fit-shape-to-text:t">
                  <w:txbxContent>
                    <w:p w14:paraId="50A7D3F4" w14:textId="3F9398AD" w:rsidR="00796768" w:rsidRDefault="00796768" w:rsidP="00796768">
                      <w:pPr>
                        <w:jc w:val="right"/>
                      </w:pPr>
                      <w:r w:rsidRPr="000D342C">
                        <w:t>/</w:t>
                      </w:r>
                      <w:r w:rsidR="00001E4B"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EA2FA2">
        <w:t>Vraa</w:t>
      </w:r>
      <w:r>
        <w:t>g: consumentenkrediet algemene opdracht</w:t>
      </w:r>
      <w:r w:rsidR="00E53309">
        <w:t xml:space="preserve">    </w:t>
      </w:r>
      <w:r w:rsidR="00E53309" w:rsidRPr="00E53309">
        <w:rPr>
          <w:color w:val="86BC25" w:themeColor="accent1"/>
        </w:rPr>
        <w:t>NIELS</w:t>
      </w:r>
    </w:p>
    <w:p w14:paraId="7C9CAB68" w14:textId="77777777" w:rsidR="00796768" w:rsidRDefault="00796768" w:rsidP="00796768">
      <w:pPr>
        <w:ind w:left="708"/>
      </w:pPr>
      <w:r>
        <w:t>Geef nu een zelfgekozen voorbeeld van consumentenkrediet voor een bepaald product.</w:t>
      </w:r>
    </w:p>
    <w:p w14:paraId="21689E48" w14:textId="77777777" w:rsidR="00796768" w:rsidRDefault="00796768" w:rsidP="00835E22">
      <w:pPr>
        <w:pStyle w:val="ListParagraph"/>
        <w:numPr>
          <w:ilvl w:val="0"/>
          <w:numId w:val="19"/>
        </w:numPr>
        <w:rPr>
          <w:rFonts w:ascii="Verdana" w:hAnsi="Verdana"/>
        </w:rPr>
      </w:pPr>
      <w:r>
        <w:rPr>
          <w:rFonts w:ascii="Verdana" w:hAnsi="Verdana"/>
        </w:rPr>
        <w:t>Geef de initiële aankoopprijs</w:t>
      </w:r>
    </w:p>
    <w:p w14:paraId="458D0068" w14:textId="77777777" w:rsidR="00796768" w:rsidRDefault="00796768" w:rsidP="00835E22">
      <w:pPr>
        <w:pStyle w:val="ListParagraph"/>
        <w:numPr>
          <w:ilvl w:val="0"/>
          <w:numId w:val="19"/>
        </w:numPr>
        <w:rPr>
          <w:rFonts w:ascii="Verdana" w:hAnsi="Verdana"/>
        </w:rPr>
      </w:pPr>
      <w:r>
        <w:rPr>
          <w:rFonts w:ascii="Verdana" w:hAnsi="Verdana"/>
        </w:rPr>
        <w:t>Geef het consumentenkrediet</w:t>
      </w:r>
    </w:p>
    <w:p w14:paraId="4D555DDD" w14:textId="77777777" w:rsidR="00796768" w:rsidRDefault="00796768" w:rsidP="00835E22">
      <w:pPr>
        <w:pStyle w:val="ListParagraph"/>
        <w:numPr>
          <w:ilvl w:val="1"/>
          <w:numId w:val="19"/>
        </w:numPr>
        <w:rPr>
          <w:rFonts w:ascii="Verdana" w:hAnsi="Verdana"/>
        </w:rPr>
      </w:pPr>
      <w:r>
        <w:rPr>
          <w:rFonts w:ascii="Verdana" w:hAnsi="Verdana"/>
        </w:rPr>
        <w:t>Bij wie?</w:t>
      </w:r>
    </w:p>
    <w:p w14:paraId="5EFEB715" w14:textId="77777777" w:rsidR="00796768" w:rsidRDefault="00796768" w:rsidP="00835E22">
      <w:pPr>
        <w:pStyle w:val="ListParagraph"/>
        <w:numPr>
          <w:ilvl w:val="1"/>
          <w:numId w:val="19"/>
        </w:numPr>
        <w:rPr>
          <w:rFonts w:ascii="Verdana" w:hAnsi="Verdana"/>
        </w:rPr>
      </w:pPr>
      <w:r>
        <w:rPr>
          <w:rFonts w:ascii="Verdana" w:hAnsi="Verdana"/>
        </w:rPr>
        <w:t>Leg de detail uit</w:t>
      </w:r>
    </w:p>
    <w:p w14:paraId="6CC28BA0" w14:textId="77777777" w:rsidR="00796768" w:rsidRDefault="00796768" w:rsidP="00835E22">
      <w:pPr>
        <w:pStyle w:val="ListParagraph"/>
        <w:numPr>
          <w:ilvl w:val="1"/>
          <w:numId w:val="19"/>
        </w:numPr>
        <w:rPr>
          <w:rFonts w:ascii="Verdana" w:hAnsi="Verdana"/>
        </w:rPr>
      </w:pPr>
      <w:r>
        <w:rPr>
          <w:rFonts w:ascii="Verdana" w:hAnsi="Verdana"/>
        </w:rPr>
        <w:t>Geef de intrest</w:t>
      </w:r>
    </w:p>
    <w:p w14:paraId="7E7361A6" w14:textId="77777777" w:rsidR="00796768" w:rsidRDefault="00796768" w:rsidP="00835E22">
      <w:pPr>
        <w:pStyle w:val="ListParagraph"/>
        <w:numPr>
          <w:ilvl w:val="1"/>
          <w:numId w:val="19"/>
        </w:numPr>
        <w:rPr>
          <w:rFonts w:ascii="Verdana" w:hAnsi="Verdana"/>
        </w:rPr>
      </w:pPr>
      <w:r>
        <w:rPr>
          <w:rFonts w:ascii="Verdana" w:hAnsi="Verdana"/>
        </w:rPr>
        <w:t>Geef de JKP</w:t>
      </w:r>
    </w:p>
    <w:p w14:paraId="2B760622" w14:textId="77777777" w:rsidR="00796768" w:rsidRDefault="00796768" w:rsidP="00835E22">
      <w:pPr>
        <w:pStyle w:val="ListParagraph"/>
        <w:numPr>
          <w:ilvl w:val="1"/>
          <w:numId w:val="19"/>
        </w:numPr>
        <w:rPr>
          <w:rFonts w:ascii="Verdana" w:hAnsi="Verdana"/>
        </w:rPr>
      </w:pPr>
      <w:r>
        <w:rPr>
          <w:rFonts w:ascii="Verdana" w:hAnsi="Verdana"/>
        </w:rPr>
        <w:t>Is er een extra kost?</w:t>
      </w:r>
    </w:p>
    <w:p w14:paraId="7D502D43" w14:textId="7874D3AE" w:rsidR="0080785A" w:rsidRDefault="00796768" w:rsidP="00CD40CD">
      <w:pPr>
        <w:pStyle w:val="ListParagraph"/>
        <w:numPr>
          <w:ilvl w:val="0"/>
          <w:numId w:val="19"/>
        </w:numPr>
        <w:rPr>
          <w:rFonts w:ascii="Verdana" w:hAnsi="Verdana"/>
        </w:rPr>
      </w:pPr>
      <w:r>
        <w:rPr>
          <w:rFonts w:ascii="Verdana" w:hAnsi="Verdana"/>
        </w:rPr>
        <w:t xml:space="preserve">Leg uit aan de leerkracht. Zij stelt nog mogelijks extra vragen. </w:t>
      </w:r>
    </w:p>
    <w:p w14:paraId="66803A1A" w14:textId="38503925" w:rsidR="00CD40CD" w:rsidRDefault="00CD40CD" w:rsidP="00CD40CD">
      <w:pPr>
        <w:rPr>
          <w:sz w:val="22"/>
          <w:szCs w:val="22"/>
        </w:rPr>
      </w:pPr>
      <w:r w:rsidRPr="331517B8">
        <w:rPr>
          <w:b/>
          <w:bCs/>
          <w:sz w:val="22"/>
          <w:szCs w:val="22"/>
        </w:rPr>
        <w:t>Gekozen product:</w:t>
      </w:r>
      <w:r w:rsidR="006B1A8B" w:rsidRPr="331517B8">
        <w:rPr>
          <w:sz w:val="22"/>
          <w:szCs w:val="22"/>
        </w:rPr>
        <w:t xml:space="preserve"> </w:t>
      </w:r>
      <w:r w:rsidR="000536D4" w:rsidRPr="000536D4">
        <w:rPr>
          <w:sz w:val="22"/>
          <w:szCs w:val="22"/>
        </w:rPr>
        <w:drawing>
          <wp:inline distT="0" distB="0" distL="0" distR="0" wp14:anchorId="78AD0872" wp14:editId="5038935B">
            <wp:extent cx="4928330" cy="1809750"/>
            <wp:effectExtent l="0" t="0" r="5715" b="0"/>
            <wp:docPr id="7247965" name="Afbeelding 1" descr="Afbeelding met tekst, schermopname, Besturingssystee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965" name="Afbeelding 1" descr="Afbeelding met tekst, schermopname, Besturingssysteem, softwar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9081" cy="182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392E" w14:textId="1EF629B3" w:rsidR="006B1A8B" w:rsidRDefault="006B1A8B" w:rsidP="00CD40CD">
      <w:pPr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Ini</w:t>
      </w:r>
      <w:r w:rsidR="000536D4">
        <w:rPr>
          <w:b/>
          <w:bCs/>
          <w:sz w:val="22"/>
          <w:szCs w:val="22"/>
        </w:rPr>
        <w:t xml:space="preserve">tiële aankoopprijs: </w:t>
      </w:r>
      <w:r w:rsidR="00837250" w:rsidRPr="00837250">
        <w:rPr>
          <w:i/>
          <w:iCs/>
          <w:sz w:val="22"/>
          <w:szCs w:val="22"/>
        </w:rPr>
        <w:t>€ 1.399,00</w:t>
      </w:r>
    </w:p>
    <w:p w14:paraId="4C0EA6E4" w14:textId="45B0A4E4" w:rsidR="00837250" w:rsidRDefault="00837250" w:rsidP="00CD40CD">
      <w:pPr>
        <w:rPr>
          <w:b/>
          <w:bCs/>
        </w:rPr>
      </w:pPr>
      <w:r>
        <w:rPr>
          <w:b/>
          <w:bCs/>
        </w:rPr>
        <w:t>Consumentenkrediet:</w:t>
      </w:r>
    </w:p>
    <w:p w14:paraId="7537F68F" w14:textId="26A88974" w:rsidR="00837250" w:rsidRPr="000A6CD0" w:rsidRDefault="00837250" w:rsidP="000A6CD0">
      <w:pPr>
        <w:tabs>
          <w:tab w:val="left" w:pos="1170"/>
        </w:tabs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 xml:space="preserve">Wie: </w:t>
      </w:r>
      <w:r w:rsidR="00F806F8" w:rsidRPr="00F806F8">
        <w:rPr>
          <w:sz w:val="22"/>
          <w:szCs w:val="22"/>
        </w:rPr>
        <w:t>Krëfel</w:t>
      </w:r>
    </w:p>
    <w:p w14:paraId="3C068582" w14:textId="25C45FB6" w:rsidR="00F72DD4" w:rsidRPr="001B6BEA" w:rsidRDefault="00F72DD4" w:rsidP="00CD40CD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Detail: </w:t>
      </w:r>
      <w:r w:rsidR="001B6BEA">
        <w:rPr>
          <w:sz w:val="22"/>
          <w:szCs w:val="22"/>
        </w:rPr>
        <w:t xml:space="preserve">De eerste maand betaal je 80 euro </w:t>
      </w:r>
      <w:r w:rsidR="00CE36FC">
        <w:rPr>
          <w:sz w:val="22"/>
          <w:szCs w:val="22"/>
        </w:rPr>
        <w:t xml:space="preserve">tot maand 16 </w:t>
      </w:r>
      <w:r w:rsidR="00F90226">
        <w:rPr>
          <w:sz w:val="22"/>
          <w:szCs w:val="22"/>
        </w:rPr>
        <w:t>betaal je rond de 2.50 euro minder elke maand.</w:t>
      </w:r>
      <w:r w:rsidR="00CE36FC">
        <w:rPr>
          <w:sz w:val="22"/>
          <w:szCs w:val="22"/>
        </w:rPr>
        <w:t xml:space="preserve"> Da</w:t>
      </w:r>
      <w:r w:rsidR="00E50846">
        <w:rPr>
          <w:sz w:val="22"/>
          <w:szCs w:val="22"/>
        </w:rPr>
        <w:t>n van 26 t.e.m 44 betaal je 25 euro en dan betaal je ten laatste op maand 45 21,37 euro.</w:t>
      </w:r>
    </w:p>
    <w:p w14:paraId="5402EA47" w14:textId="6D6FAB33" w:rsidR="00F72DD4" w:rsidRPr="00891515" w:rsidRDefault="00F72DD4" w:rsidP="00CD40CD">
      <w:pPr>
        <w:rPr>
          <w:i/>
          <w:iCs/>
          <w:sz w:val="22"/>
          <w:szCs w:val="22"/>
        </w:rPr>
      </w:pPr>
      <w:r w:rsidRPr="00F72DD4">
        <w:rPr>
          <w:b/>
          <w:bCs/>
          <w:sz w:val="22"/>
          <w:szCs w:val="22"/>
        </w:rPr>
        <w:t>Intrest</w:t>
      </w:r>
      <w:r w:rsidR="003E4419">
        <w:rPr>
          <w:b/>
          <w:bCs/>
          <w:sz w:val="22"/>
          <w:szCs w:val="22"/>
        </w:rPr>
        <w:t>:</w:t>
      </w:r>
      <w:r w:rsidR="000A6CD0">
        <w:rPr>
          <w:b/>
          <w:bCs/>
          <w:sz w:val="22"/>
          <w:szCs w:val="22"/>
        </w:rPr>
        <w:t xml:space="preserve"> </w:t>
      </w:r>
      <w:r w:rsidR="00891515">
        <w:rPr>
          <w:i/>
          <w:iCs/>
          <w:sz w:val="22"/>
          <w:szCs w:val="22"/>
        </w:rPr>
        <w:t>18,71%</w:t>
      </w:r>
    </w:p>
    <w:p w14:paraId="18AC21DB" w14:textId="509E8FDF" w:rsidR="009323DB" w:rsidRDefault="00FD1B05" w:rsidP="00CD40CD">
      <w:pPr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 xml:space="preserve">JPK: </w:t>
      </w:r>
      <w:r w:rsidR="00F72DD4" w:rsidRPr="00F72DD4">
        <w:rPr>
          <w:i/>
          <w:iCs/>
          <w:sz w:val="22"/>
          <w:szCs w:val="22"/>
        </w:rPr>
        <w:t>17,88%</w:t>
      </w:r>
    </w:p>
    <w:p w14:paraId="784CAF91" w14:textId="2E7ECCBD" w:rsidR="003E4419" w:rsidRPr="00891515" w:rsidRDefault="003E4419" w:rsidP="00CD40CD">
      <w:pPr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 xml:space="preserve">Extra kosten: </w:t>
      </w:r>
      <w:r w:rsidR="00891515">
        <w:rPr>
          <w:i/>
          <w:iCs/>
          <w:sz w:val="22"/>
          <w:szCs w:val="22"/>
        </w:rPr>
        <w:t>GEEN</w:t>
      </w:r>
    </w:p>
    <w:p w14:paraId="5B9BF408" w14:textId="77777777" w:rsidR="00796768" w:rsidRDefault="00796768" w:rsidP="00796768">
      <w:pPr>
        <w:pStyle w:val="ListParagraph"/>
        <w:ind w:left="1425"/>
        <w:rPr>
          <w:rFonts w:ascii="Verdana" w:hAnsi="Verdana"/>
        </w:rPr>
      </w:pPr>
    </w:p>
    <w:p w14:paraId="11D82C99" w14:textId="6AFC4DAA" w:rsidR="00001E4B" w:rsidRDefault="00001E4B" w:rsidP="0000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nl-NL"/>
        </w:rPr>
      </w:pPr>
      <w:r>
        <w:rPr>
          <w:lang w:eastAsia="nl-NL"/>
        </w:rPr>
        <w:t>0-1-2-3 score (inhoud &amp; mondelinge uitleg (houding – spreken)</w:t>
      </w:r>
    </w:p>
    <w:p w14:paraId="681805A0" w14:textId="23722239" w:rsidR="00796768" w:rsidRPr="00772175" w:rsidRDefault="00001E4B" w:rsidP="00772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nl-NL"/>
        </w:rPr>
      </w:pPr>
      <w:r>
        <w:rPr>
          <w:lang w:eastAsia="nl-NL"/>
        </w:rPr>
        <w:t>Niets meegegeven - onvoldoende – voldoende – zeer goed</w:t>
      </w:r>
    </w:p>
    <w:p w14:paraId="0BF0896C" w14:textId="635719EB" w:rsidR="00B71B89" w:rsidRDefault="00B71B89" w:rsidP="009650F9">
      <w:pPr>
        <w:rPr>
          <w:lang w:eastAsia="nl-NL"/>
        </w:rPr>
      </w:pPr>
    </w:p>
    <w:p w14:paraId="6FE650D0" w14:textId="328BF19F" w:rsidR="00796768" w:rsidRDefault="00796768" w:rsidP="00796768">
      <w:pPr>
        <w:pStyle w:val="Opgaveniveau1vet"/>
      </w:pPr>
      <w:r w:rsidRPr="00EA2FA2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1B72FD9" wp14:editId="1BB39471">
                <wp:simplePos x="0" y="0"/>
                <wp:positionH relativeFrom="column">
                  <wp:posOffset>6153150</wp:posOffset>
                </wp:positionH>
                <wp:positionV relativeFrom="paragraph">
                  <wp:posOffset>290618</wp:posOffset>
                </wp:positionV>
                <wp:extent cx="630555" cy="337185"/>
                <wp:effectExtent l="0" t="0" r="0" b="0"/>
                <wp:wrapNone/>
                <wp:docPr id="131767919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39311" w14:textId="77777777" w:rsidR="00796768" w:rsidRDefault="00796768" w:rsidP="00796768">
                            <w:pPr>
                              <w:jc w:val="right"/>
                            </w:pPr>
                            <w:r w:rsidRPr="000D342C"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2FD9" id="_x0000_s1032" type="#_x0000_t202" style="position:absolute;left:0;text-align:left;margin-left:484.5pt;margin-top:22.9pt;width:49.65pt;height:26.5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" filled="f" stroked="f">
                <v:textbox style="mso-fit-shape-to-text:t">
                  <w:txbxContent>
                    <w:p w14:paraId="0EF39311" w14:textId="77777777" w:rsidR="00796768" w:rsidRDefault="00796768" w:rsidP="00796768">
                      <w:pPr>
                        <w:jc w:val="right"/>
                      </w:pPr>
                      <w:r w:rsidRPr="000D342C"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Pr="00EA2FA2">
        <w:t>Vraa</w:t>
      </w:r>
      <w:r>
        <w:t xml:space="preserve">g: </w:t>
      </w:r>
      <w:r w:rsidR="00D33036">
        <w:t xml:space="preserve">  </w:t>
      </w:r>
      <w:r w:rsidR="00D33036" w:rsidRPr="00D33036">
        <w:rPr>
          <w:color w:val="86BC25" w:themeColor="accent1"/>
        </w:rPr>
        <w:t>Yaniss</w:t>
      </w:r>
    </w:p>
    <w:p w14:paraId="15C65264" w14:textId="0FE5AF17" w:rsidR="00796768" w:rsidRPr="00796768" w:rsidRDefault="00796768" w:rsidP="00106D8A">
      <w:pPr>
        <w:pStyle w:val="Opgaveniveau1vet"/>
        <w:numPr>
          <w:ilvl w:val="0"/>
          <w:numId w:val="0"/>
        </w:numPr>
        <w:ind w:left="360"/>
        <w:rPr>
          <w:b w:val="0"/>
          <w:bCs/>
        </w:rPr>
      </w:pPr>
      <w:r w:rsidRPr="00796768">
        <w:rPr>
          <w:b w:val="0"/>
          <w:bCs/>
        </w:rPr>
        <w:t xml:space="preserve">Geef </w:t>
      </w:r>
      <w:r w:rsidR="00001E4B">
        <w:rPr>
          <w:b w:val="0"/>
          <w:bCs/>
        </w:rPr>
        <w:t>twee nadelen voor een koop op afbetaling.</w:t>
      </w:r>
    </w:p>
    <w:p w14:paraId="17A27681" w14:textId="77777777" w:rsidR="003E4461" w:rsidRPr="00E36685" w:rsidRDefault="003E4461" w:rsidP="003E4461">
      <w:pPr>
        <w:pStyle w:val="ListParagraph"/>
        <w:numPr>
          <w:ilvl w:val="0"/>
          <w:numId w:val="21"/>
        </w:numPr>
        <w:rPr>
          <w:color w:val="00B0F0"/>
          <w:lang w:eastAsia="nl-NL"/>
        </w:rPr>
      </w:pPr>
      <w:r w:rsidRPr="00E36685">
        <w:rPr>
          <w:b/>
          <w:color w:val="00B0F0"/>
          <w:lang w:eastAsia="nl-NL"/>
        </w:rPr>
        <w:t>Hogere kosten door rente</w:t>
      </w:r>
      <w:r w:rsidRPr="00E36685">
        <w:rPr>
          <w:color w:val="00B0F0"/>
          <w:lang w:eastAsia="nl-NL"/>
        </w:rPr>
        <w:t>: Bij een koop op afbetaling betaal je vaak meer door de rente die wordt toegevoegd aan de maandelijkse betalingen.</w:t>
      </w:r>
    </w:p>
    <w:p w14:paraId="136D1B5C" w14:textId="77777777" w:rsidR="003E4461" w:rsidRDefault="003E4461" w:rsidP="003E4461">
      <w:pPr>
        <w:pStyle w:val="ListParagraph"/>
        <w:rPr>
          <w:lang w:eastAsia="nl-NL"/>
        </w:rPr>
      </w:pPr>
    </w:p>
    <w:p w14:paraId="74539394" w14:textId="34F85146" w:rsidR="00796768" w:rsidRPr="00106D8A" w:rsidRDefault="003E4461" w:rsidP="00106D8A">
      <w:pPr>
        <w:pStyle w:val="ListParagraph"/>
        <w:numPr>
          <w:ilvl w:val="0"/>
          <w:numId w:val="21"/>
        </w:numPr>
        <w:rPr>
          <w:color w:val="00B0F0"/>
          <w:lang w:eastAsia="nl-NL"/>
        </w:rPr>
      </w:pPr>
      <w:r w:rsidRPr="00E36685">
        <w:rPr>
          <w:b/>
          <w:color w:val="00B0F0"/>
          <w:lang w:eastAsia="nl-NL"/>
        </w:rPr>
        <w:t>Schuldopbouw</w:t>
      </w:r>
      <w:r w:rsidRPr="00E36685">
        <w:rPr>
          <w:color w:val="00B0F0"/>
          <w:lang w:eastAsia="nl-NL"/>
        </w:rPr>
        <w:t>: Het risico bestaat dat je meerdere aankopen op afbetaling doet, waardoor de totale schuldenlast kan oplopen.</w:t>
      </w:r>
    </w:p>
    <w:p w14:paraId="45517905" w14:textId="2080FFE5" w:rsidR="00796768" w:rsidRPr="00796768" w:rsidRDefault="00796768" w:rsidP="00106D8A">
      <w:pPr>
        <w:pStyle w:val="Opgaveniveau1vet"/>
        <w:numPr>
          <w:ilvl w:val="0"/>
          <w:numId w:val="0"/>
        </w:numPr>
        <w:ind w:left="360"/>
        <w:rPr>
          <w:b w:val="0"/>
          <w:bCs/>
        </w:rPr>
      </w:pPr>
      <w:r w:rsidRPr="00796768">
        <w:rPr>
          <w:b w:val="0"/>
          <w:bCs/>
        </w:rPr>
        <w:t xml:space="preserve">Geef </w:t>
      </w:r>
      <w:r w:rsidR="00001E4B">
        <w:rPr>
          <w:b w:val="0"/>
          <w:bCs/>
        </w:rPr>
        <w:t>twee voordelen voor een koop op afbetaling.</w:t>
      </w:r>
    </w:p>
    <w:p w14:paraId="04703950" w14:textId="77777777" w:rsidR="00155AFB" w:rsidRPr="00E36685" w:rsidRDefault="00155AFB" w:rsidP="00155AFB">
      <w:pPr>
        <w:pStyle w:val="ListParagraph"/>
        <w:numPr>
          <w:ilvl w:val="0"/>
          <w:numId w:val="22"/>
        </w:numPr>
        <w:rPr>
          <w:color w:val="00B0F0"/>
          <w:lang w:eastAsia="nl-NL"/>
        </w:rPr>
      </w:pPr>
      <w:r w:rsidRPr="00E36685">
        <w:rPr>
          <w:b/>
          <w:color w:val="00B0F0"/>
          <w:lang w:eastAsia="nl-NL"/>
        </w:rPr>
        <w:t>Direct gebruik</w:t>
      </w:r>
      <w:r w:rsidRPr="00E36685">
        <w:rPr>
          <w:color w:val="00B0F0"/>
          <w:lang w:eastAsia="nl-NL"/>
        </w:rPr>
        <w:t>: Je kunt het product meteen gebruiken zonder de volledige prijs vooraf te betalen.</w:t>
      </w:r>
    </w:p>
    <w:p w14:paraId="37E7594C" w14:textId="77777777" w:rsidR="00155AFB" w:rsidRPr="00E36685" w:rsidRDefault="00155AFB" w:rsidP="00155AFB">
      <w:pPr>
        <w:pStyle w:val="ListParagraph"/>
        <w:rPr>
          <w:color w:val="00B0F0"/>
          <w:lang w:eastAsia="nl-NL"/>
        </w:rPr>
      </w:pPr>
    </w:p>
    <w:p w14:paraId="105082FF" w14:textId="60536610" w:rsidR="00155AFB" w:rsidRPr="00E36685" w:rsidRDefault="00155AFB" w:rsidP="00155AFB">
      <w:pPr>
        <w:pStyle w:val="ListParagraph"/>
        <w:numPr>
          <w:ilvl w:val="0"/>
          <w:numId w:val="22"/>
        </w:numPr>
        <w:rPr>
          <w:color w:val="00B0F0"/>
          <w:lang w:eastAsia="nl-NL"/>
        </w:rPr>
      </w:pPr>
      <w:r w:rsidRPr="00E36685">
        <w:rPr>
          <w:b/>
          <w:color w:val="00B0F0"/>
          <w:lang w:eastAsia="nl-NL"/>
        </w:rPr>
        <w:t>Gespreide betaling</w:t>
      </w:r>
      <w:r w:rsidRPr="00E36685">
        <w:rPr>
          <w:color w:val="00B0F0"/>
          <w:lang w:eastAsia="nl-NL"/>
        </w:rPr>
        <w:t>: De kosten worden verdeeld over een langere periode, waardoor het makkelijker betaalbaar wordt.</w:t>
      </w:r>
    </w:p>
    <w:p w14:paraId="619C9027" w14:textId="77777777" w:rsidR="00796768" w:rsidRDefault="00796768" w:rsidP="00796768">
      <w:pPr>
        <w:pStyle w:val="Opgaveniveau1vet"/>
        <w:numPr>
          <w:ilvl w:val="0"/>
          <w:numId w:val="0"/>
        </w:numPr>
        <w:ind w:left="851"/>
        <w:rPr>
          <w:b w:val="0"/>
          <w:bCs/>
        </w:rPr>
      </w:pPr>
    </w:p>
    <w:p w14:paraId="76F64666" w14:textId="77777777" w:rsidR="00772175" w:rsidRPr="00772175" w:rsidRDefault="00772175" w:rsidP="00772175">
      <w:pPr>
        <w:rPr>
          <w:lang w:eastAsia="nl-NL"/>
        </w:rPr>
      </w:pPr>
    </w:p>
    <w:p w14:paraId="3EA6FCB9" w14:textId="77777777" w:rsidR="009650F9" w:rsidRDefault="009650F9" w:rsidP="00772175">
      <w:pPr>
        <w:rPr>
          <w:lang w:eastAsia="nl-NL"/>
        </w:rPr>
      </w:pPr>
    </w:p>
    <w:p w14:paraId="7CFF49EF" w14:textId="77777777" w:rsidR="009650F9" w:rsidRDefault="009650F9" w:rsidP="00772175">
      <w:pPr>
        <w:rPr>
          <w:lang w:eastAsia="nl-NL"/>
        </w:rPr>
      </w:pPr>
    </w:p>
    <w:p w14:paraId="4F645972" w14:textId="77777777" w:rsidR="009650F9" w:rsidRDefault="009650F9" w:rsidP="00772175">
      <w:pPr>
        <w:rPr>
          <w:lang w:eastAsia="nl-NL"/>
        </w:rPr>
      </w:pPr>
    </w:p>
    <w:p w14:paraId="37D2B017" w14:textId="77777777" w:rsidR="009650F9" w:rsidRDefault="009650F9" w:rsidP="00772175">
      <w:pPr>
        <w:rPr>
          <w:lang w:eastAsia="nl-NL"/>
        </w:rPr>
      </w:pPr>
    </w:p>
    <w:p w14:paraId="097954CD" w14:textId="77777777" w:rsidR="009650F9" w:rsidRDefault="009650F9" w:rsidP="00772175">
      <w:pPr>
        <w:rPr>
          <w:lang w:eastAsia="nl-NL"/>
        </w:rPr>
      </w:pPr>
    </w:p>
    <w:p w14:paraId="19850172" w14:textId="77777777" w:rsidR="009650F9" w:rsidRDefault="009650F9" w:rsidP="00772175">
      <w:pPr>
        <w:rPr>
          <w:lang w:eastAsia="nl-NL"/>
        </w:rPr>
      </w:pPr>
    </w:p>
    <w:p w14:paraId="5CDDF659" w14:textId="77777777" w:rsidR="009650F9" w:rsidRDefault="009650F9" w:rsidP="00772175">
      <w:pPr>
        <w:rPr>
          <w:lang w:eastAsia="nl-NL"/>
        </w:rPr>
      </w:pPr>
    </w:p>
    <w:p w14:paraId="2DF92D5A" w14:textId="77777777" w:rsidR="009650F9" w:rsidRDefault="009650F9" w:rsidP="00772175">
      <w:pPr>
        <w:rPr>
          <w:lang w:eastAsia="nl-NL"/>
        </w:rPr>
      </w:pPr>
    </w:p>
    <w:p w14:paraId="79BC4155" w14:textId="77777777" w:rsidR="009650F9" w:rsidRDefault="009650F9" w:rsidP="00772175">
      <w:pPr>
        <w:rPr>
          <w:lang w:eastAsia="nl-NL"/>
        </w:rPr>
      </w:pPr>
    </w:p>
    <w:p w14:paraId="5E0FCD64" w14:textId="77777777" w:rsidR="009650F9" w:rsidRDefault="009650F9" w:rsidP="00772175">
      <w:pPr>
        <w:rPr>
          <w:lang w:eastAsia="nl-NL"/>
        </w:rPr>
      </w:pPr>
    </w:p>
    <w:p w14:paraId="3142CE2D" w14:textId="77777777" w:rsidR="009650F9" w:rsidRPr="00772175" w:rsidRDefault="009650F9" w:rsidP="00772175">
      <w:pPr>
        <w:rPr>
          <w:lang w:eastAsia="nl-NL"/>
        </w:rPr>
      </w:pPr>
    </w:p>
    <w:p w14:paraId="1C2AC966" w14:textId="77777777" w:rsidR="00106D8A" w:rsidRDefault="00106D8A" w:rsidP="00772175">
      <w:pPr>
        <w:rPr>
          <w:lang w:eastAsia="nl-NL"/>
        </w:rPr>
      </w:pPr>
    </w:p>
    <w:p w14:paraId="49E3CB38" w14:textId="77777777" w:rsidR="00106D8A" w:rsidRPr="00772175" w:rsidRDefault="00106D8A" w:rsidP="00772175">
      <w:pPr>
        <w:rPr>
          <w:lang w:eastAsia="nl-NL"/>
        </w:rPr>
      </w:pPr>
    </w:p>
    <w:p w14:paraId="6A2FC43C" w14:textId="1B449DE5" w:rsidR="00001E4B" w:rsidRDefault="00001E4B" w:rsidP="00001E4B">
      <w:pPr>
        <w:pStyle w:val="Opgaveniveau1vet"/>
      </w:pPr>
      <w:r w:rsidRPr="00EA2FA2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71399B8" wp14:editId="35FD00C9">
                <wp:simplePos x="0" y="0"/>
                <wp:positionH relativeFrom="column">
                  <wp:posOffset>6153150</wp:posOffset>
                </wp:positionH>
                <wp:positionV relativeFrom="paragraph">
                  <wp:posOffset>290618</wp:posOffset>
                </wp:positionV>
                <wp:extent cx="630555" cy="337185"/>
                <wp:effectExtent l="0" t="0" r="0" b="0"/>
                <wp:wrapNone/>
                <wp:docPr id="9107383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E437C" w14:textId="77777777" w:rsidR="00001E4B" w:rsidRDefault="00001E4B" w:rsidP="00001E4B">
                            <w:pPr>
                              <w:jc w:val="right"/>
                            </w:pPr>
                            <w:r w:rsidRPr="000D342C"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399B8" id="_x0000_s1033" type="#_x0000_t202" style="position:absolute;left:0;text-align:left;margin-left:484.5pt;margin-top:22.9pt;width:49.65pt;height:26.5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" filled="f" stroked="f">
                <v:textbox style="mso-fit-shape-to-text:t">
                  <w:txbxContent>
                    <w:p w14:paraId="3CBE437C" w14:textId="77777777" w:rsidR="00001E4B" w:rsidRDefault="00001E4B" w:rsidP="00001E4B">
                      <w:pPr>
                        <w:jc w:val="right"/>
                      </w:pPr>
                      <w:r w:rsidRPr="000D342C"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Pr="00EA2FA2">
        <w:t>Vraa</w:t>
      </w:r>
      <w:r>
        <w:t>g: Eenmalige en terugkerende kosten</w:t>
      </w:r>
      <w:r w:rsidR="00D33036">
        <w:t xml:space="preserve">       </w:t>
      </w:r>
      <w:r w:rsidR="00D33036" w:rsidRPr="00D33036">
        <w:rPr>
          <w:color w:val="86BC25" w:themeColor="accent1"/>
        </w:rPr>
        <w:t>Yaniss</w:t>
      </w:r>
    </w:p>
    <w:p w14:paraId="458829FB" w14:textId="77777777" w:rsidR="00001E4B" w:rsidRPr="00796768" w:rsidRDefault="00001E4B" w:rsidP="00001E4B">
      <w:pPr>
        <w:pStyle w:val="Opgaveniveau1vet"/>
        <w:numPr>
          <w:ilvl w:val="0"/>
          <w:numId w:val="0"/>
        </w:numPr>
        <w:ind w:left="851"/>
        <w:rPr>
          <w:b w:val="0"/>
          <w:bCs/>
        </w:rPr>
      </w:pPr>
      <w:r w:rsidRPr="00796768">
        <w:rPr>
          <w:b w:val="0"/>
          <w:bCs/>
        </w:rPr>
        <w:t>Geef een voorbeeld van een eenmalige kost:</w:t>
      </w:r>
    </w:p>
    <w:p w14:paraId="13BF6983" w14:textId="18100AE5" w:rsidR="00001E4B" w:rsidRPr="00796768" w:rsidRDefault="008C6B93" w:rsidP="00106D8A">
      <w:pPr>
        <w:rPr>
          <w:b/>
          <w:lang w:eastAsia="nl-NL"/>
        </w:rPr>
      </w:pPr>
      <w:r>
        <w:rPr>
          <w:b/>
          <w:bCs/>
          <w:lang w:eastAsia="nl-NL"/>
        </w:rPr>
        <w:t xml:space="preserve">           </w:t>
      </w:r>
      <w:r w:rsidR="00E713C3" w:rsidRPr="00E36685">
        <w:rPr>
          <w:b/>
          <w:color w:val="00B0F0"/>
          <w:lang w:eastAsia="nl-NL"/>
        </w:rPr>
        <w:t>Aankoop van een nieuwe voertuig zoals auto of fiets</w:t>
      </w:r>
    </w:p>
    <w:p w14:paraId="313F8C93" w14:textId="77777777" w:rsidR="00001E4B" w:rsidRPr="00796768" w:rsidRDefault="00001E4B" w:rsidP="00001E4B">
      <w:pPr>
        <w:pStyle w:val="Opgaveniveau1vet"/>
        <w:numPr>
          <w:ilvl w:val="0"/>
          <w:numId w:val="0"/>
        </w:numPr>
        <w:ind w:left="851"/>
        <w:rPr>
          <w:b w:val="0"/>
          <w:bCs/>
        </w:rPr>
      </w:pPr>
      <w:r w:rsidRPr="00796768">
        <w:rPr>
          <w:b w:val="0"/>
          <w:bCs/>
        </w:rPr>
        <w:t>Geef een voorbeeld van een terugkerende kost:</w:t>
      </w:r>
    </w:p>
    <w:p w14:paraId="6E00AFE7" w14:textId="041DC8A7" w:rsidR="00001E4B" w:rsidRPr="00106D8A" w:rsidRDefault="008C6B93" w:rsidP="00106D8A">
      <w:pPr>
        <w:rPr>
          <w:b/>
          <w:color w:val="00B0F0"/>
          <w:lang w:eastAsia="nl-NL"/>
        </w:rPr>
      </w:pPr>
      <w:r>
        <w:rPr>
          <w:b/>
          <w:bCs/>
          <w:lang w:eastAsia="nl-NL"/>
        </w:rPr>
        <w:t xml:space="preserve">         </w:t>
      </w:r>
      <w:r w:rsidR="00E36685">
        <w:rPr>
          <w:b/>
          <w:bCs/>
          <w:lang w:eastAsia="nl-NL"/>
        </w:rPr>
        <w:t xml:space="preserve"> </w:t>
      </w:r>
      <w:r w:rsidRPr="00E36685">
        <w:rPr>
          <w:b/>
          <w:bCs/>
          <w:color w:val="00B0F0"/>
          <w:lang w:eastAsia="nl-NL"/>
        </w:rPr>
        <w:t xml:space="preserve"> </w:t>
      </w:r>
      <w:r w:rsidR="00E03C00" w:rsidRPr="00E36685">
        <w:rPr>
          <w:b/>
          <w:color w:val="00B0F0"/>
          <w:lang w:eastAsia="nl-NL"/>
        </w:rPr>
        <w:t>Maandelijkse energiefactuur</w:t>
      </w:r>
    </w:p>
    <w:p w14:paraId="2B691C38" w14:textId="77777777" w:rsidR="00001E4B" w:rsidRDefault="00001E4B" w:rsidP="00001E4B">
      <w:pPr>
        <w:pStyle w:val="Opgaveniveau1vet"/>
        <w:numPr>
          <w:ilvl w:val="0"/>
          <w:numId w:val="0"/>
        </w:numPr>
        <w:ind w:left="851"/>
        <w:rPr>
          <w:b w:val="0"/>
          <w:bCs/>
        </w:rPr>
      </w:pPr>
      <w:r w:rsidRPr="00796768">
        <w:rPr>
          <w:b w:val="0"/>
          <w:bCs/>
        </w:rPr>
        <w:t xml:space="preserve">Geef een voorbeeld waarbij zowel een terugkerende als eenmalige kost wordt gedaan. </w:t>
      </w:r>
    </w:p>
    <w:p w14:paraId="1E12AFAD" w14:textId="77777777" w:rsidR="00835E22" w:rsidRDefault="00835E22" w:rsidP="00835E22">
      <w:pPr>
        <w:ind w:left="851"/>
        <w:rPr>
          <w:lang w:eastAsia="nl-NL"/>
        </w:rPr>
      </w:pPr>
      <w:r>
        <w:rPr>
          <w:lang w:eastAsia="nl-NL"/>
        </w:rPr>
        <w:t>Terugkerende of eenmalige kost:</w:t>
      </w:r>
    </w:p>
    <w:p w14:paraId="4C676263" w14:textId="051B777B" w:rsidR="00835E22" w:rsidRPr="00E36685" w:rsidRDefault="00835E22" w:rsidP="00835E22">
      <w:pPr>
        <w:pStyle w:val="ListParagraph"/>
        <w:numPr>
          <w:ilvl w:val="0"/>
          <w:numId w:val="20"/>
        </w:numPr>
        <w:rPr>
          <w:color w:val="00B0F0"/>
          <w:lang w:eastAsia="nl-NL"/>
        </w:rPr>
      </w:pPr>
      <w:r w:rsidRPr="00E36685">
        <w:rPr>
          <w:color w:val="00B0F0"/>
          <w:lang w:eastAsia="nl-NL"/>
        </w:rPr>
        <w:t xml:space="preserve">Voor het onderhoud van de verwarmingsketel sluiten je ouders een onderhoudscontract af bij de installateur. </w:t>
      </w:r>
    </w:p>
    <w:p w14:paraId="6E2C038C" w14:textId="477696CD" w:rsidR="006F582F" w:rsidRPr="00E36685" w:rsidRDefault="00922DD6" w:rsidP="006F582F">
      <w:pPr>
        <w:pStyle w:val="ListParagraph"/>
        <w:numPr>
          <w:ilvl w:val="0"/>
          <w:numId w:val="20"/>
        </w:numPr>
        <w:rPr>
          <w:color w:val="00B0F0"/>
          <w:lang w:eastAsia="nl-NL"/>
        </w:rPr>
      </w:pPr>
      <w:r w:rsidRPr="00E36685">
        <w:rPr>
          <w:color w:val="00B0F0"/>
          <w:lang w:val="nl-NL" w:eastAsia="nl-NL"/>
        </w:rPr>
        <w:t>Het plaatsen van zonnepanelen (eenmalige kost)</w:t>
      </w:r>
      <w:r w:rsidR="006F582F" w:rsidRPr="00E36685">
        <w:rPr>
          <w:color w:val="00B0F0"/>
          <w:lang w:val="nl-NL" w:eastAsia="nl-NL"/>
        </w:rPr>
        <w:t xml:space="preserve"> en </w:t>
      </w:r>
      <w:r w:rsidR="006F582F" w:rsidRPr="00E36685">
        <w:rPr>
          <w:color w:val="00B0F0"/>
          <w:lang w:eastAsia="nl-NL"/>
        </w:rPr>
        <w:t>de jaarlijkse schoonmaak of onderhoudskosten (terugkerende kost).</w:t>
      </w:r>
    </w:p>
    <w:p w14:paraId="257DEF37" w14:textId="0374ACD7" w:rsidR="00922DD6" w:rsidRPr="00E36685" w:rsidRDefault="008C6B93" w:rsidP="00922DD6">
      <w:pPr>
        <w:pStyle w:val="ListParagraph"/>
        <w:numPr>
          <w:ilvl w:val="0"/>
          <w:numId w:val="20"/>
        </w:numPr>
        <w:rPr>
          <w:color w:val="00B0F0"/>
          <w:lang w:eastAsia="nl-NL"/>
        </w:rPr>
      </w:pPr>
      <w:r w:rsidRPr="00E36685">
        <w:rPr>
          <w:color w:val="00B0F0"/>
          <w:lang w:eastAsia="nl-NL"/>
        </w:rPr>
        <w:t>… .</w:t>
      </w:r>
    </w:p>
    <w:p w14:paraId="7DAA9FED" w14:textId="3582D730" w:rsidR="00796768" w:rsidRPr="00796768" w:rsidRDefault="00796768" w:rsidP="00922DD6">
      <w:pPr>
        <w:pStyle w:val="ListParagraph"/>
        <w:ind w:left="1571"/>
        <w:rPr>
          <w:lang w:eastAsia="nl-NL"/>
        </w:rPr>
      </w:pPr>
    </w:p>
    <w:p w14:paraId="11470D2C" w14:textId="77777777" w:rsidR="009650F9" w:rsidRDefault="009650F9" w:rsidP="009650F9">
      <w:pPr>
        <w:rPr>
          <w:lang w:eastAsia="nl-NL"/>
        </w:rPr>
      </w:pPr>
    </w:p>
    <w:p w14:paraId="40DF09AA" w14:textId="77777777" w:rsidR="009650F9" w:rsidRDefault="009650F9" w:rsidP="009650F9">
      <w:pPr>
        <w:rPr>
          <w:lang w:eastAsia="nl-NL"/>
        </w:rPr>
      </w:pPr>
    </w:p>
    <w:p w14:paraId="79F6A24D" w14:textId="77777777" w:rsidR="009650F9" w:rsidRDefault="009650F9" w:rsidP="009650F9">
      <w:pPr>
        <w:rPr>
          <w:lang w:eastAsia="nl-NL"/>
        </w:rPr>
      </w:pPr>
    </w:p>
    <w:p w14:paraId="4B577F83" w14:textId="77777777" w:rsidR="009650F9" w:rsidRDefault="009650F9" w:rsidP="009650F9">
      <w:pPr>
        <w:rPr>
          <w:lang w:eastAsia="nl-NL"/>
        </w:rPr>
      </w:pPr>
    </w:p>
    <w:p w14:paraId="494E5762" w14:textId="77777777" w:rsidR="009650F9" w:rsidRDefault="009650F9" w:rsidP="009650F9">
      <w:pPr>
        <w:rPr>
          <w:lang w:eastAsia="nl-NL"/>
        </w:rPr>
      </w:pPr>
    </w:p>
    <w:p w14:paraId="58CD0DBD" w14:textId="77777777" w:rsidR="009650F9" w:rsidRDefault="009650F9" w:rsidP="009650F9">
      <w:pPr>
        <w:rPr>
          <w:lang w:eastAsia="nl-NL"/>
        </w:rPr>
      </w:pPr>
    </w:p>
    <w:p w14:paraId="654924C1" w14:textId="77777777" w:rsidR="009650F9" w:rsidRDefault="009650F9" w:rsidP="009650F9">
      <w:pPr>
        <w:rPr>
          <w:lang w:eastAsia="nl-NL"/>
        </w:rPr>
      </w:pPr>
    </w:p>
    <w:p w14:paraId="127FCA92" w14:textId="77777777" w:rsidR="009650F9" w:rsidRDefault="009650F9" w:rsidP="009650F9">
      <w:pPr>
        <w:rPr>
          <w:lang w:eastAsia="nl-NL"/>
        </w:rPr>
      </w:pPr>
    </w:p>
    <w:p w14:paraId="2C178386" w14:textId="77777777" w:rsidR="009650F9" w:rsidRDefault="009650F9" w:rsidP="009650F9">
      <w:pPr>
        <w:rPr>
          <w:lang w:eastAsia="nl-NL"/>
        </w:rPr>
      </w:pPr>
    </w:p>
    <w:p w14:paraId="0FDA5987" w14:textId="43EEFDA0" w:rsidR="009650F9" w:rsidRDefault="009650F9" w:rsidP="009650F9">
      <w:pPr>
        <w:rPr>
          <w:lang w:eastAsia="nl-NL"/>
        </w:rPr>
      </w:pPr>
    </w:p>
    <w:p w14:paraId="7E9B7792" w14:textId="77777777" w:rsidR="00106D8A" w:rsidRDefault="00106D8A" w:rsidP="009650F9">
      <w:pPr>
        <w:rPr>
          <w:lang w:eastAsia="nl-NL"/>
        </w:rPr>
      </w:pPr>
    </w:p>
    <w:p w14:paraId="1BCB6B95" w14:textId="77777777" w:rsidR="00106D8A" w:rsidRPr="00796768" w:rsidRDefault="00106D8A" w:rsidP="009650F9">
      <w:pPr>
        <w:rPr>
          <w:lang w:eastAsia="nl-NL"/>
        </w:rPr>
      </w:pPr>
    </w:p>
    <w:p w14:paraId="217560A1" w14:textId="42B99F34" w:rsidR="00A02025" w:rsidRDefault="00A02025" w:rsidP="00A02025">
      <w:pPr>
        <w:pStyle w:val="Opgaveniveau1vet"/>
      </w:pPr>
      <w:r w:rsidRPr="00EA2FA2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6124068" wp14:editId="653DB5EA">
                <wp:simplePos x="0" y="0"/>
                <wp:positionH relativeFrom="column">
                  <wp:posOffset>6153150</wp:posOffset>
                </wp:positionH>
                <wp:positionV relativeFrom="paragraph">
                  <wp:posOffset>290618</wp:posOffset>
                </wp:positionV>
                <wp:extent cx="630555" cy="337185"/>
                <wp:effectExtent l="0" t="0" r="0" b="0"/>
                <wp:wrapNone/>
                <wp:docPr id="23464075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11228" w14:textId="77777777" w:rsidR="00A02025" w:rsidRDefault="00A02025" w:rsidP="00A02025">
                            <w:pPr>
                              <w:jc w:val="right"/>
                            </w:pPr>
                            <w:r w:rsidRPr="000D342C"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24068" id="_x0000_s1034" type="#_x0000_t202" style="position:absolute;left:0;text-align:left;margin-left:484.5pt;margin-top:22.9pt;width:49.65pt;height:26.5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" filled="f" stroked="f">
                <v:textbox style="mso-fit-shape-to-text:t">
                  <w:txbxContent>
                    <w:p w14:paraId="39F11228" w14:textId="77777777" w:rsidR="00A02025" w:rsidRDefault="00A02025" w:rsidP="00A02025">
                      <w:pPr>
                        <w:jc w:val="right"/>
                      </w:pPr>
                      <w:r w:rsidRPr="000D342C"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Pr="00EA2FA2">
        <w:t>Vraa</w:t>
      </w:r>
      <w:r>
        <w:t>g: Instanties voor hulp en advies</w:t>
      </w:r>
    </w:p>
    <w:p w14:paraId="2F08BF34" w14:textId="411F6C9D" w:rsidR="00A02025" w:rsidRPr="00796768" w:rsidRDefault="00A02025" w:rsidP="002B340C">
      <w:pPr>
        <w:pStyle w:val="Opgaveniveau1vet"/>
        <w:numPr>
          <w:ilvl w:val="0"/>
          <w:numId w:val="0"/>
        </w:numPr>
        <w:rPr>
          <w:b w:val="0"/>
          <w:bCs/>
        </w:rPr>
      </w:pPr>
      <w:r>
        <w:rPr>
          <w:b w:val="0"/>
          <w:bCs/>
        </w:rPr>
        <w:t>Voor welke vragen en hulp kan je terecht bij het OCMW?</w:t>
      </w:r>
    </w:p>
    <w:p w14:paraId="7CE3029D" w14:textId="628B2FF4" w:rsidR="00776C9E" w:rsidRPr="00776C9E" w:rsidRDefault="00776C9E" w:rsidP="00776C9E">
      <w:pPr>
        <w:pStyle w:val="ListBullet"/>
        <w:rPr>
          <w:color w:val="0070C0"/>
          <w:lang w:eastAsia="nl-NL"/>
        </w:rPr>
      </w:pPr>
      <w:r w:rsidRPr="00331FE3">
        <w:rPr>
          <w:color w:val="0070C0"/>
          <w:lang w:eastAsia="nl-NL"/>
        </w:rPr>
        <w:t>Financiële hulp</w:t>
      </w:r>
    </w:p>
    <w:p w14:paraId="7DBC747C" w14:textId="6FB30382" w:rsidR="00331FE3" w:rsidRPr="00331FE3" w:rsidRDefault="00331FE3" w:rsidP="00776C9E">
      <w:pPr>
        <w:pStyle w:val="ListBullet"/>
        <w:rPr>
          <w:color w:val="0070C0"/>
          <w:lang w:eastAsia="nl-NL"/>
        </w:rPr>
      </w:pPr>
      <w:r w:rsidRPr="00331FE3">
        <w:rPr>
          <w:color w:val="0070C0"/>
          <w:lang w:eastAsia="nl-NL"/>
        </w:rPr>
        <w:t>Huisvesting</w:t>
      </w:r>
    </w:p>
    <w:p w14:paraId="5FD9AFC3" w14:textId="4B6546C1" w:rsidR="00331FE3" w:rsidRPr="00331FE3" w:rsidRDefault="00331FE3" w:rsidP="00776C9E">
      <w:pPr>
        <w:pStyle w:val="ListBullet"/>
        <w:rPr>
          <w:color w:val="0070C0"/>
          <w:lang w:eastAsia="nl-NL"/>
        </w:rPr>
      </w:pPr>
      <w:r w:rsidRPr="00331FE3">
        <w:rPr>
          <w:color w:val="0070C0"/>
          <w:lang w:eastAsia="nl-NL"/>
        </w:rPr>
        <w:t>Medische hulp</w:t>
      </w:r>
    </w:p>
    <w:p w14:paraId="5BB7415E" w14:textId="0BBEB583" w:rsidR="00331FE3" w:rsidRPr="00331FE3" w:rsidRDefault="00331FE3" w:rsidP="00776C9E">
      <w:pPr>
        <w:pStyle w:val="ListBullet"/>
        <w:rPr>
          <w:color w:val="0070C0"/>
          <w:lang w:eastAsia="nl-NL"/>
        </w:rPr>
      </w:pPr>
      <w:r w:rsidRPr="00331FE3">
        <w:rPr>
          <w:color w:val="0070C0"/>
          <w:lang w:eastAsia="nl-NL"/>
        </w:rPr>
        <w:t>Thuiszorg</w:t>
      </w:r>
    </w:p>
    <w:p w14:paraId="51C39C1B" w14:textId="444C559E" w:rsidR="00331FE3" w:rsidRPr="00331FE3" w:rsidRDefault="00331FE3" w:rsidP="00776C9E">
      <w:pPr>
        <w:pStyle w:val="ListBullet"/>
        <w:rPr>
          <w:color w:val="0070C0"/>
          <w:lang w:eastAsia="nl-NL"/>
        </w:rPr>
      </w:pPr>
      <w:r w:rsidRPr="00331FE3">
        <w:rPr>
          <w:color w:val="0070C0"/>
          <w:lang w:eastAsia="nl-NL"/>
        </w:rPr>
        <w:t>Werkverschaffing</w:t>
      </w:r>
    </w:p>
    <w:p w14:paraId="47880FAE" w14:textId="1227864F" w:rsidR="00331FE3" w:rsidRPr="00331FE3" w:rsidRDefault="00331FE3" w:rsidP="00776C9E">
      <w:pPr>
        <w:pStyle w:val="ListBullet"/>
        <w:rPr>
          <w:color w:val="0070C0"/>
          <w:lang w:eastAsia="nl-NL"/>
        </w:rPr>
      </w:pPr>
      <w:r w:rsidRPr="00331FE3">
        <w:rPr>
          <w:color w:val="0070C0"/>
          <w:lang w:eastAsia="nl-NL"/>
        </w:rPr>
        <w:t>Schuldbemiddeling</w:t>
      </w:r>
    </w:p>
    <w:p w14:paraId="010B210A" w14:textId="1A8EFA13" w:rsidR="00331FE3" w:rsidRPr="00331FE3" w:rsidRDefault="00331FE3" w:rsidP="00776C9E">
      <w:pPr>
        <w:pStyle w:val="ListBullet"/>
        <w:rPr>
          <w:color w:val="0070C0"/>
          <w:lang w:eastAsia="nl-NL"/>
        </w:rPr>
      </w:pPr>
      <w:r w:rsidRPr="00331FE3">
        <w:rPr>
          <w:color w:val="0070C0"/>
          <w:lang w:eastAsia="nl-NL"/>
        </w:rPr>
        <w:t>Psychosociale hulp</w:t>
      </w:r>
    </w:p>
    <w:p w14:paraId="1CCF9352" w14:textId="5246287F" w:rsidR="00471FC7" w:rsidRDefault="00331FE3" w:rsidP="00282271">
      <w:pPr>
        <w:pStyle w:val="ListBullet"/>
        <w:rPr>
          <w:color w:val="0070C0"/>
          <w:lang w:eastAsia="nl-NL"/>
        </w:rPr>
      </w:pPr>
      <w:r w:rsidRPr="00331FE3">
        <w:rPr>
          <w:color w:val="0070C0"/>
          <w:lang w:eastAsia="nl-NL"/>
        </w:rPr>
        <w:t>Rechtsbijstand</w:t>
      </w:r>
    </w:p>
    <w:p w14:paraId="1E8C41D9" w14:textId="77777777" w:rsidR="00285A3D" w:rsidRDefault="00285A3D" w:rsidP="00285A3D">
      <w:pPr>
        <w:pStyle w:val="ListBullet"/>
        <w:numPr>
          <w:ilvl w:val="0"/>
          <w:numId w:val="0"/>
        </w:numPr>
        <w:ind w:left="992" w:hanging="284"/>
        <w:rPr>
          <w:color w:val="0070C0"/>
          <w:lang w:eastAsia="nl-NL"/>
        </w:rPr>
      </w:pPr>
    </w:p>
    <w:p w14:paraId="3A219A1B" w14:textId="7AD1A6FA" w:rsidR="00471FC7" w:rsidRPr="00285A3D" w:rsidRDefault="00285A3D" w:rsidP="00106D8A">
      <w:pPr>
        <w:pStyle w:val="ListBullet"/>
        <w:numPr>
          <w:ilvl w:val="0"/>
          <w:numId w:val="0"/>
        </w:numPr>
        <w:ind w:left="284" w:hanging="284"/>
        <w:rPr>
          <w:b/>
          <w:color w:val="000000" w:themeColor="text1"/>
          <w:lang w:eastAsia="nl-NL"/>
        </w:rPr>
      </w:pPr>
      <w:r w:rsidRPr="00285A3D">
        <w:rPr>
          <w:b/>
          <w:bCs/>
          <w:color w:val="000000" w:themeColor="text1"/>
          <w:lang w:eastAsia="nl-NL"/>
        </w:rPr>
        <w:t>Mohamed</w:t>
      </w:r>
      <w:r>
        <w:rPr>
          <w:b/>
          <w:bCs/>
          <w:color w:val="000000" w:themeColor="text1"/>
          <w:lang w:eastAsia="nl-NL"/>
        </w:rPr>
        <w:t xml:space="preserve"> &amp; Akram</w:t>
      </w:r>
      <w:r w:rsidRPr="00285A3D">
        <w:rPr>
          <w:b/>
          <w:bCs/>
          <w:color w:val="000000" w:themeColor="text1"/>
          <w:lang w:eastAsia="nl-NL"/>
        </w:rPr>
        <w:t>:</w:t>
      </w:r>
    </w:p>
    <w:sectPr w:rsidR="00471FC7" w:rsidRPr="00285A3D" w:rsidSect="00874A2A">
      <w:footerReference w:type="default" r:id="rId13"/>
      <w:headerReference w:type="first" r:id="rId14"/>
      <w:footerReference w:type="first" r:id="rId15"/>
      <w:pgSz w:w="11900" w:h="16840"/>
      <w:pgMar w:top="1134" w:right="1134" w:bottom="1134" w:left="1134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76867" w14:textId="77777777" w:rsidR="00877BD6" w:rsidRDefault="00877BD6" w:rsidP="00717232">
      <w:pPr>
        <w:spacing w:after="0" w:line="240" w:lineRule="auto"/>
      </w:pPr>
      <w:r>
        <w:separator/>
      </w:r>
    </w:p>
  </w:endnote>
  <w:endnote w:type="continuationSeparator" w:id="0">
    <w:p w14:paraId="3FDEB81E" w14:textId="77777777" w:rsidR="00877BD6" w:rsidRDefault="00877BD6" w:rsidP="00717232">
      <w:pPr>
        <w:spacing w:after="0" w:line="240" w:lineRule="auto"/>
      </w:pPr>
      <w:r>
        <w:continuationSeparator/>
      </w:r>
    </w:p>
  </w:endnote>
  <w:endnote w:type="continuationNotice" w:id="1">
    <w:p w14:paraId="5E34203A" w14:textId="77777777" w:rsidR="00877BD6" w:rsidRDefault="00877B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CellMar>
        <w:top w:w="28" w:type="dxa"/>
        <w:bottom w:w="28" w:type="dxa"/>
      </w:tblCellMar>
      <w:tblLook w:val="04A0" w:firstRow="1" w:lastRow="0" w:firstColumn="1" w:lastColumn="0" w:noHBand="0" w:noVBand="1"/>
    </w:tblPr>
    <w:tblGrid>
      <w:gridCol w:w="9622"/>
    </w:tblGrid>
    <w:tr w:rsidR="00874A2A" w14:paraId="0427D6C6" w14:textId="77777777" w:rsidTr="00874A2A">
      <w:tc>
        <w:tcPr>
          <w:tcW w:w="9622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080B18B" w14:textId="77777777" w:rsidR="00874A2A" w:rsidRPr="00874A2A" w:rsidRDefault="00874A2A" w:rsidP="00874A2A">
          <w:pPr>
            <w:pStyle w:val="Footer"/>
          </w:pPr>
          <w:r>
            <w:t xml:space="preserve">Pagina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van </w:t>
          </w:r>
          <w:fldSimple w:instr=" NUMPAGES  \* MERGEFORMAT ">
            <w:r>
              <w:rPr>
                <w:noProof/>
              </w:rPr>
              <w:t>2</w:t>
            </w:r>
          </w:fldSimple>
        </w:p>
      </w:tc>
    </w:tr>
  </w:tbl>
  <w:p w14:paraId="07672307" w14:textId="77777777" w:rsidR="00874A2A" w:rsidRPr="00874A2A" w:rsidRDefault="00874A2A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CellMar>
        <w:top w:w="28" w:type="dxa"/>
        <w:bottom w:w="28" w:type="dxa"/>
      </w:tblCellMar>
      <w:tblLook w:val="04A0" w:firstRow="1" w:lastRow="0" w:firstColumn="1" w:lastColumn="0" w:noHBand="0" w:noVBand="1"/>
    </w:tblPr>
    <w:tblGrid>
      <w:gridCol w:w="9622"/>
    </w:tblGrid>
    <w:tr w:rsidR="00874A2A" w14:paraId="0C102846" w14:textId="77777777">
      <w:tc>
        <w:tcPr>
          <w:tcW w:w="9622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A774148" w14:textId="77777777" w:rsidR="00874A2A" w:rsidRPr="00874A2A" w:rsidRDefault="00874A2A" w:rsidP="00874A2A">
          <w:pPr>
            <w:pStyle w:val="Footer"/>
          </w:pPr>
          <w:r>
            <w:t xml:space="preserve">Pagina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van </w:t>
          </w:r>
          <w:fldSimple w:instr=" NUMPAGES  \* MERGEFORMAT ">
            <w:r>
              <w:rPr>
                <w:noProof/>
              </w:rPr>
              <w:t>2</w:t>
            </w:r>
          </w:fldSimple>
        </w:p>
      </w:tc>
    </w:tr>
  </w:tbl>
  <w:p w14:paraId="62E5B2FC" w14:textId="77777777" w:rsidR="00874A2A" w:rsidRPr="00874A2A" w:rsidRDefault="00874A2A" w:rsidP="00874A2A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61E67" w14:textId="77777777" w:rsidR="00877BD6" w:rsidRDefault="00877BD6" w:rsidP="00717232">
      <w:pPr>
        <w:spacing w:after="0" w:line="240" w:lineRule="auto"/>
      </w:pPr>
      <w:r>
        <w:separator/>
      </w:r>
    </w:p>
  </w:footnote>
  <w:footnote w:type="continuationSeparator" w:id="0">
    <w:p w14:paraId="157F7EF8" w14:textId="77777777" w:rsidR="00877BD6" w:rsidRDefault="00877BD6" w:rsidP="00717232">
      <w:pPr>
        <w:spacing w:after="0" w:line="240" w:lineRule="auto"/>
      </w:pPr>
      <w:r>
        <w:continuationSeparator/>
      </w:r>
    </w:p>
  </w:footnote>
  <w:footnote w:type="continuationNotice" w:id="1">
    <w:p w14:paraId="66C922BA" w14:textId="77777777" w:rsidR="00877BD6" w:rsidRDefault="00877B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97155" w14:textId="77777777" w:rsidR="00874A2A" w:rsidRDefault="00874A2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FCA581C" wp14:editId="10A325F5">
          <wp:simplePos x="0" y="0"/>
          <wp:positionH relativeFrom="page">
            <wp:posOffset>180340</wp:posOffset>
          </wp:positionH>
          <wp:positionV relativeFrom="page">
            <wp:posOffset>180340</wp:posOffset>
          </wp:positionV>
          <wp:extent cx="7214400" cy="10497600"/>
          <wp:effectExtent l="0" t="0" r="0" b="5715"/>
          <wp:wrapNone/>
          <wp:docPr id="2053258120" name="Afbeelding 1" descr="Afbeelding met tekst, schermopname, ontwerp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258120" name="Afbeelding 1" descr="Afbeelding met tekst, schermopname, ontwerp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4400" cy="1049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57DB"/>
    <w:multiLevelType w:val="multilevel"/>
    <w:tmpl w:val="0413001D"/>
    <w:styleLink w:val="Huidigelij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0C2949"/>
    <w:multiLevelType w:val="hybridMultilevel"/>
    <w:tmpl w:val="FF0C321E"/>
    <w:lvl w:ilvl="0" w:tplc="08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32E1990"/>
    <w:multiLevelType w:val="hybridMultilevel"/>
    <w:tmpl w:val="F0A23D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C4726"/>
    <w:multiLevelType w:val="hybridMultilevel"/>
    <w:tmpl w:val="9B127ACC"/>
    <w:lvl w:ilvl="0" w:tplc="79CC2858">
      <w:start w:val="1"/>
      <w:numFmt w:val="bullet"/>
      <w:pStyle w:val="Invulopsomming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D7508"/>
    <w:multiLevelType w:val="multilevel"/>
    <w:tmpl w:val="0413001D"/>
    <w:styleLink w:val="Huidigelijst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E48679F"/>
    <w:multiLevelType w:val="multilevel"/>
    <w:tmpl w:val="0413001D"/>
    <w:styleLink w:val="Huidigelijst1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CC0371"/>
    <w:multiLevelType w:val="multilevel"/>
    <w:tmpl w:val="38CA15D0"/>
    <w:lvl w:ilvl="0">
      <w:start w:val="1"/>
      <w:numFmt w:val="decimal"/>
      <w:pStyle w:val="Kopniveau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Kopniveau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Kopniveau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4D74933"/>
    <w:multiLevelType w:val="multilevel"/>
    <w:tmpl w:val="0413001D"/>
    <w:styleLink w:val="Huidigelij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67D0740"/>
    <w:multiLevelType w:val="multilevel"/>
    <w:tmpl w:val="0413001D"/>
    <w:styleLink w:val="Huidigelij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FD47063"/>
    <w:multiLevelType w:val="multilevel"/>
    <w:tmpl w:val="5A68C692"/>
    <w:lvl w:ilvl="0">
      <w:start w:val="1"/>
      <w:numFmt w:val="decimal"/>
      <w:pStyle w:val="Opgaveniveau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OpgNrNiv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6061603"/>
    <w:multiLevelType w:val="multilevel"/>
    <w:tmpl w:val="0413001D"/>
    <w:styleLink w:val="Huidigelijst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7BD64F5"/>
    <w:multiLevelType w:val="multilevel"/>
    <w:tmpl w:val="0413001D"/>
    <w:styleLink w:val="Huidigelij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8FC2527"/>
    <w:multiLevelType w:val="hybridMultilevel"/>
    <w:tmpl w:val="0F766D6E"/>
    <w:lvl w:ilvl="0" w:tplc="0813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D28350C"/>
    <w:multiLevelType w:val="hybridMultilevel"/>
    <w:tmpl w:val="B74C8F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00F7"/>
    <w:multiLevelType w:val="multilevel"/>
    <w:tmpl w:val="0413001D"/>
    <w:styleLink w:val="Huidigelijst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83109F2"/>
    <w:multiLevelType w:val="multilevel"/>
    <w:tmpl w:val="CB3E7E38"/>
    <w:lvl w:ilvl="0">
      <w:start w:val="1"/>
      <w:numFmt w:val="decimal"/>
      <w:pStyle w:val="Opgaveniveau1vet"/>
      <w:lvlText w:val="%1"/>
      <w:lvlJc w:val="left"/>
      <w:pPr>
        <w:ind w:left="851" w:hanging="851"/>
      </w:pPr>
      <w:rPr>
        <w:rFonts w:ascii="Verdana" w:hAnsi="Verdana" w:hint="default"/>
        <w:b/>
        <w:i w:val="0"/>
        <w:sz w:val="24"/>
        <w:u w:val="none"/>
      </w:rPr>
    </w:lvl>
    <w:lvl w:ilvl="1">
      <w:start w:val="1"/>
      <w:numFmt w:val="decimal"/>
      <w:pStyle w:val="Opgaveniveau2vet"/>
      <w:lvlText w:val="%1.%2"/>
      <w:lvlJc w:val="left"/>
      <w:pPr>
        <w:ind w:left="851" w:hanging="851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A2874F7"/>
    <w:multiLevelType w:val="hybridMultilevel"/>
    <w:tmpl w:val="37E6BFC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33F90"/>
    <w:multiLevelType w:val="multilevel"/>
    <w:tmpl w:val="0413001D"/>
    <w:styleLink w:val="Huidigelij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1D45DEB"/>
    <w:multiLevelType w:val="multilevel"/>
    <w:tmpl w:val="A8904E6A"/>
    <w:lvl w:ilvl="0">
      <w:start w:val="1"/>
      <w:numFmt w:val="bullet"/>
      <w:pStyle w:val="ListBullet"/>
      <w:lvlText w:val="·"/>
      <w:lvlJc w:val="left"/>
      <w:pPr>
        <w:ind w:left="992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·"/>
      <w:lvlJc w:val="left"/>
      <w:pPr>
        <w:ind w:left="1275" w:hanging="283"/>
      </w:pPr>
      <w:rPr>
        <w:rFonts w:ascii="Symbol" w:hAnsi="Symbol" w:hint="default"/>
      </w:rPr>
    </w:lvl>
    <w:lvl w:ilvl="2">
      <w:start w:val="1"/>
      <w:numFmt w:val="bullet"/>
      <w:pStyle w:val="ListBullet3"/>
      <w:lvlText w:val="·"/>
      <w:lvlJc w:val="left"/>
      <w:pPr>
        <w:ind w:left="1559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9" w15:restartNumberingAfterBreak="0">
    <w:nsid w:val="66BE6007"/>
    <w:multiLevelType w:val="multilevel"/>
    <w:tmpl w:val="0413001D"/>
    <w:styleLink w:val="Huidigelijst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6A26C00"/>
    <w:multiLevelType w:val="multilevel"/>
    <w:tmpl w:val="0413001D"/>
    <w:styleLink w:val="Huidigelijst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9EA561A"/>
    <w:multiLevelType w:val="multilevel"/>
    <w:tmpl w:val="0413001D"/>
    <w:styleLink w:val="Huidigelijst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38651333">
    <w:abstractNumId w:val="8"/>
  </w:num>
  <w:num w:numId="2" w16cid:durableId="1326740445">
    <w:abstractNumId w:val="11"/>
  </w:num>
  <w:num w:numId="3" w16cid:durableId="1633752058">
    <w:abstractNumId w:val="0"/>
  </w:num>
  <w:num w:numId="4" w16cid:durableId="1027221977">
    <w:abstractNumId w:val="7"/>
  </w:num>
  <w:num w:numId="5" w16cid:durableId="1758558530">
    <w:abstractNumId w:val="6"/>
  </w:num>
  <w:num w:numId="6" w16cid:durableId="1179349602">
    <w:abstractNumId w:val="17"/>
  </w:num>
  <w:num w:numId="7" w16cid:durableId="1941134095">
    <w:abstractNumId w:val="4"/>
  </w:num>
  <w:num w:numId="8" w16cid:durableId="519314873">
    <w:abstractNumId w:val="21"/>
  </w:num>
  <w:num w:numId="9" w16cid:durableId="48455521">
    <w:abstractNumId w:val="10"/>
  </w:num>
  <w:num w:numId="10" w16cid:durableId="336857767">
    <w:abstractNumId w:val="19"/>
  </w:num>
  <w:num w:numId="11" w16cid:durableId="1537965146">
    <w:abstractNumId w:val="14"/>
  </w:num>
  <w:num w:numId="12" w16cid:durableId="347609336">
    <w:abstractNumId w:val="5"/>
  </w:num>
  <w:num w:numId="13" w16cid:durableId="887956007">
    <w:abstractNumId w:val="20"/>
  </w:num>
  <w:num w:numId="14" w16cid:durableId="2073846748">
    <w:abstractNumId w:val="18"/>
  </w:num>
  <w:num w:numId="15" w16cid:durableId="2027829804">
    <w:abstractNumId w:val="15"/>
  </w:num>
  <w:num w:numId="16" w16cid:durableId="1682126248">
    <w:abstractNumId w:val="3"/>
  </w:num>
  <w:num w:numId="17" w16cid:durableId="1479616098">
    <w:abstractNumId w:val="9"/>
  </w:num>
  <w:num w:numId="18" w16cid:durableId="510141924">
    <w:abstractNumId w:val="13"/>
  </w:num>
  <w:num w:numId="19" w16cid:durableId="1626420758">
    <w:abstractNumId w:val="1"/>
  </w:num>
  <w:num w:numId="20" w16cid:durableId="1998876364">
    <w:abstractNumId w:val="12"/>
  </w:num>
  <w:num w:numId="21" w16cid:durableId="973019269">
    <w:abstractNumId w:val="16"/>
  </w:num>
  <w:num w:numId="22" w16cid:durableId="361438716">
    <w:abstractNumId w:val="2"/>
  </w:num>
  <w:num w:numId="23" w16cid:durableId="146553529">
    <w:abstractNumId w:val="15"/>
    <w:lvlOverride w:ilvl="0">
      <w:startOverride w:val="4"/>
    </w:lvlOverride>
  </w:num>
  <w:num w:numId="24" w16cid:durableId="1487474036">
    <w:abstractNumId w:val="15"/>
    <w:lvlOverride w:ilvl="0">
      <w:startOverride w:val="5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09"/>
    <w:rsid w:val="00001E4B"/>
    <w:rsid w:val="0000483F"/>
    <w:rsid w:val="00014128"/>
    <w:rsid w:val="000170DD"/>
    <w:rsid w:val="0002211C"/>
    <w:rsid w:val="000236DB"/>
    <w:rsid w:val="000263E5"/>
    <w:rsid w:val="00026F43"/>
    <w:rsid w:val="0003278F"/>
    <w:rsid w:val="000334BA"/>
    <w:rsid w:val="000338EF"/>
    <w:rsid w:val="00034A29"/>
    <w:rsid w:val="0003506A"/>
    <w:rsid w:val="00036EB9"/>
    <w:rsid w:val="00042876"/>
    <w:rsid w:val="00043303"/>
    <w:rsid w:val="0004461F"/>
    <w:rsid w:val="0005105C"/>
    <w:rsid w:val="00052CEA"/>
    <w:rsid w:val="000536D4"/>
    <w:rsid w:val="00053D9E"/>
    <w:rsid w:val="0005402D"/>
    <w:rsid w:val="000608C5"/>
    <w:rsid w:val="00061E73"/>
    <w:rsid w:val="00065035"/>
    <w:rsid w:val="00065483"/>
    <w:rsid w:val="000678E5"/>
    <w:rsid w:val="000721D1"/>
    <w:rsid w:val="00077154"/>
    <w:rsid w:val="000777F5"/>
    <w:rsid w:val="00077844"/>
    <w:rsid w:val="000835DE"/>
    <w:rsid w:val="0008582E"/>
    <w:rsid w:val="00085FF9"/>
    <w:rsid w:val="00090BBF"/>
    <w:rsid w:val="00091A97"/>
    <w:rsid w:val="00094539"/>
    <w:rsid w:val="0009502A"/>
    <w:rsid w:val="000A0AB2"/>
    <w:rsid w:val="000A3061"/>
    <w:rsid w:val="000A6CD0"/>
    <w:rsid w:val="000B03BB"/>
    <w:rsid w:val="000B09AE"/>
    <w:rsid w:val="000B32AD"/>
    <w:rsid w:val="000B5517"/>
    <w:rsid w:val="000B6B0D"/>
    <w:rsid w:val="000E310C"/>
    <w:rsid w:val="000E38ED"/>
    <w:rsid w:val="000E4680"/>
    <w:rsid w:val="000E6768"/>
    <w:rsid w:val="000F00E1"/>
    <w:rsid w:val="000F0501"/>
    <w:rsid w:val="000F4941"/>
    <w:rsid w:val="000F647D"/>
    <w:rsid w:val="000F6665"/>
    <w:rsid w:val="001001B3"/>
    <w:rsid w:val="00102754"/>
    <w:rsid w:val="00106D8A"/>
    <w:rsid w:val="00112F5E"/>
    <w:rsid w:val="001175C0"/>
    <w:rsid w:val="0012129D"/>
    <w:rsid w:val="001226FC"/>
    <w:rsid w:val="00132C45"/>
    <w:rsid w:val="001336AB"/>
    <w:rsid w:val="001432F6"/>
    <w:rsid w:val="001503B2"/>
    <w:rsid w:val="001520A7"/>
    <w:rsid w:val="00155AFB"/>
    <w:rsid w:val="00156AF3"/>
    <w:rsid w:val="00164016"/>
    <w:rsid w:val="00167181"/>
    <w:rsid w:val="0017027C"/>
    <w:rsid w:val="00171D35"/>
    <w:rsid w:val="00173AA2"/>
    <w:rsid w:val="00177CB9"/>
    <w:rsid w:val="0018088A"/>
    <w:rsid w:val="001945B3"/>
    <w:rsid w:val="00195901"/>
    <w:rsid w:val="00195CD6"/>
    <w:rsid w:val="00196FE4"/>
    <w:rsid w:val="001A084E"/>
    <w:rsid w:val="001A68B2"/>
    <w:rsid w:val="001B3AC3"/>
    <w:rsid w:val="001B41B7"/>
    <w:rsid w:val="001B6BEA"/>
    <w:rsid w:val="001C4C87"/>
    <w:rsid w:val="001C6CED"/>
    <w:rsid w:val="001C6DA7"/>
    <w:rsid w:val="001D27D0"/>
    <w:rsid w:val="001D2870"/>
    <w:rsid w:val="001D5F99"/>
    <w:rsid w:val="001E0833"/>
    <w:rsid w:val="001E1D13"/>
    <w:rsid w:val="001E36A1"/>
    <w:rsid w:val="001E79FE"/>
    <w:rsid w:val="001F14AE"/>
    <w:rsid w:val="001F2ED8"/>
    <w:rsid w:val="002001BF"/>
    <w:rsid w:val="00202EEC"/>
    <w:rsid w:val="0020757A"/>
    <w:rsid w:val="0021081A"/>
    <w:rsid w:val="00213717"/>
    <w:rsid w:val="002252FD"/>
    <w:rsid w:val="00231436"/>
    <w:rsid w:val="00234F57"/>
    <w:rsid w:val="00236A14"/>
    <w:rsid w:val="00237EBB"/>
    <w:rsid w:val="00240191"/>
    <w:rsid w:val="00243EE9"/>
    <w:rsid w:val="002452CC"/>
    <w:rsid w:val="00253C63"/>
    <w:rsid w:val="00254DD9"/>
    <w:rsid w:val="00255458"/>
    <w:rsid w:val="00257C8F"/>
    <w:rsid w:val="00261212"/>
    <w:rsid w:val="002618A0"/>
    <w:rsid w:val="00261DAE"/>
    <w:rsid w:val="00263350"/>
    <w:rsid w:val="00263545"/>
    <w:rsid w:val="00263B04"/>
    <w:rsid w:val="00263B99"/>
    <w:rsid w:val="002649C0"/>
    <w:rsid w:val="0026548B"/>
    <w:rsid w:val="002654D6"/>
    <w:rsid w:val="00272DE1"/>
    <w:rsid w:val="00282271"/>
    <w:rsid w:val="00283FDE"/>
    <w:rsid w:val="00285A3D"/>
    <w:rsid w:val="00287375"/>
    <w:rsid w:val="00290631"/>
    <w:rsid w:val="002923E6"/>
    <w:rsid w:val="002939FB"/>
    <w:rsid w:val="002A4361"/>
    <w:rsid w:val="002A479F"/>
    <w:rsid w:val="002A4DD3"/>
    <w:rsid w:val="002A7147"/>
    <w:rsid w:val="002B340C"/>
    <w:rsid w:val="002C0218"/>
    <w:rsid w:val="002C1B46"/>
    <w:rsid w:val="002D043E"/>
    <w:rsid w:val="002D0663"/>
    <w:rsid w:val="002D5DDD"/>
    <w:rsid w:val="002E7D50"/>
    <w:rsid w:val="002E7FDF"/>
    <w:rsid w:val="002F0FBC"/>
    <w:rsid w:val="002F1084"/>
    <w:rsid w:val="003004FE"/>
    <w:rsid w:val="00300DF4"/>
    <w:rsid w:val="00301221"/>
    <w:rsid w:val="00302230"/>
    <w:rsid w:val="00302623"/>
    <w:rsid w:val="00304482"/>
    <w:rsid w:val="00306D0D"/>
    <w:rsid w:val="0030725E"/>
    <w:rsid w:val="00307AA6"/>
    <w:rsid w:val="00314E34"/>
    <w:rsid w:val="0032293B"/>
    <w:rsid w:val="00324930"/>
    <w:rsid w:val="003257F6"/>
    <w:rsid w:val="00325ACD"/>
    <w:rsid w:val="00325CC6"/>
    <w:rsid w:val="00325D17"/>
    <w:rsid w:val="00331FE3"/>
    <w:rsid w:val="0033200D"/>
    <w:rsid w:val="00334780"/>
    <w:rsid w:val="00335B23"/>
    <w:rsid w:val="003366F2"/>
    <w:rsid w:val="00341FEE"/>
    <w:rsid w:val="0034347D"/>
    <w:rsid w:val="003443BE"/>
    <w:rsid w:val="00344532"/>
    <w:rsid w:val="0035041B"/>
    <w:rsid w:val="00351147"/>
    <w:rsid w:val="00353483"/>
    <w:rsid w:val="00353F26"/>
    <w:rsid w:val="003540D9"/>
    <w:rsid w:val="00356EBB"/>
    <w:rsid w:val="003574DC"/>
    <w:rsid w:val="00360C2E"/>
    <w:rsid w:val="00367109"/>
    <w:rsid w:val="0036768C"/>
    <w:rsid w:val="00372E38"/>
    <w:rsid w:val="0037463E"/>
    <w:rsid w:val="003813EE"/>
    <w:rsid w:val="003824A0"/>
    <w:rsid w:val="00385651"/>
    <w:rsid w:val="003A3046"/>
    <w:rsid w:val="003B0622"/>
    <w:rsid w:val="003B6FF5"/>
    <w:rsid w:val="003B746D"/>
    <w:rsid w:val="003C5FDF"/>
    <w:rsid w:val="003C7AF3"/>
    <w:rsid w:val="003C7F48"/>
    <w:rsid w:val="003D2B5B"/>
    <w:rsid w:val="003D71BD"/>
    <w:rsid w:val="003D72AD"/>
    <w:rsid w:val="003E1350"/>
    <w:rsid w:val="003E3004"/>
    <w:rsid w:val="003E3ED1"/>
    <w:rsid w:val="003E4419"/>
    <w:rsid w:val="003E4461"/>
    <w:rsid w:val="003F298B"/>
    <w:rsid w:val="0040091B"/>
    <w:rsid w:val="00400F30"/>
    <w:rsid w:val="00401545"/>
    <w:rsid w:val="00405598"/>
    <w:rsid w:val="00405B38"/>
    <w:rsid w:val="0040772A"/>
    <w:rsid w:val="00422867"/>
    <w:rsid w:val="00422F8B"/>
    <w:rsid w:val="00426ADD"/>
    <w:rsid w:val="00427336"/>
    <w:rsid w:val="004312C6"/>
    <w:rsid w:val="0043464C"/>
    <w:rsid w:val="00436CBB"/>
    <w:rsid w:val="00437CAC"/>
    <w:rsid w:val="00442A91"/>
    <w:rsid w:val="00443480"/>
    <w:rsid w:val="00446141"/>
    <w:rsid w:val="004472FE"/>
    <w:rsid w:val="0044785B"/>
    <w:rsid w:val="004506CD"/>
    <w:rsid w:val="00452EA2"/>
    <w:rsid w:val="004542EC"/>
    <w:rsid w:val="00456A83"/>
    <w:rsid w:val="004658E1"/>
    <w:rsid w:val="0046656D"/>
    <w:rsid w:val="00471EA8"/>
    <w:rsid w:val="00471FC7"/>
    <w:rsid w:val="0047449B"/>
    <w:rsid w:val="00476D60"/>
    <w:rsid w:val="00480B91"/>
    <w:rsid w:val="0048184F"/>
    <w:rsid w:val="004853CC"/>
    <w:rsid w:val="00485829"/>
    <w:rsid w:val="00486376"/>
    <w:rsid w:val="0049594E"/>
    <w:rsid w:val="00496AD8"/>
    <w:rsid w:val="00496D64"/>
    <w:rsid w:val="004A3280"/>
    <w:rsid w:val="004A4F67"/>
    <w:rsid w:val="004B0B07"/>
    <w:rsid w:val="004B3599"/>
    <w:rsid w:val="004B6D72"/>
    <w:rsid w:val="004C007C"/>
    <w:rsid w:val="004C061C"/>
    <w:rsid w:val="004C2FD4"/>
    <w:rsid w:val="004D79E7"/>
    <w:rsid w:val="004E19D7"/>
    <w:rsid w:val="004E4903"/>
    <w:rsid w:val="004E52F3"/>
    <w:rsid w:val="004E55FE"/>
    <w:rsid w:val="004E5A4A"/>
    <w:rsid w:val="004E7B2D"/>
    <w:rsid w:val="004F3B47"/>
    <w:rsid w:val="004F4CCC"/>
    <w:rsid w:val="00504C53"/>
    <w:rsid w:val="00505F1C"/>
    <w:rsid w:val="0050693E"/>
    <w:rsid w:val="00513CDC"/>
    <w:rsid w:val="00514918"/>
    <w:rsid w:val="00515224"/>
    <w:rsid w:val="005159FE"/>
    <w:rsid w:val="00516C4A"/>
    <w:rsid w:val="0052163B"/>
    <w:rsid w:val="00530AFE"/>
    <w:rsid w:val="005324BC"/>
    <w:rsid w:val="00533BE7"/>
    <w:rsid w:val="00534F85"/>
    <w:rsid w:val="00540470"/>
    <w:rsid w:val="005421B4"/>
    <w:rsid w:val="005474B2"/>
    <w:rsid w:val="00547A33"/>
    <w:rsid w:val="005557CE"/>
    <w:rsid w:val="0056124A"/>
    <w:rsid w:val="005614EA"/>
    <w:rsid w:val="00562E05"/>
    <w:rsid w:val="00564541"/>
    <w:rsid w:val="00564973"/>
    <w:rsid w:val="00576343"/>
    <w:rsid w:val="0058182F"/>
    <w:rsid w:val="00584607"/>
    <w:rsid w:val="00587A7F"/>
    <w:rsid w:val="005914B0"/>
    <w:rsid w:val="00593CFD"/>
    <w:rsid w:val="005979EA"/>
    <w:rsid w:val="00597BB1"/>
    <w:rsid w:val="005A01A9"/>
    <w:rsid w:val="005A04A0"/>
    <w:rsid w:val="005A0E39"/>
    <w:rsid w:val="005A4299"/>
    <w:rsid w:val="005A6CA6"/>
    <w:rsid w:val="005A7F7D"/>
    <w:rsid w:val="005C2394"/>
    <w:rsid w:val="005C2561"/>
    <w:rsid w:val="005C5E5C"/>
    <w:rsid w:val="005C7151"/>
    <w:rsid w:val="005D2188"/>
    <w:rsid w:val="005D4626"/>
    <w:rsid w:val="005D590C"/>
    <w:rsid w:val="005D69A9"/>
    <w:rsid w:val="005E6DF3"/>
    <w:rsid w:val="00600DDA"/>
    <w:rsid w:val="006062F0"/>
    <w:rsid w:val="00606AE9"/>
    <w:rsid w:val="006100AA"/>
    <w:rsid w:val="00627533"/>
    <w:rsid w:val="006318B1"/>
    <w:rsid w:val="00634AE0"/>
    <w:rsid w:val="006364E0"/>
    <w:rsid w:val="00637745"/>
    <w:rsid w:val="00647B45"/>
    <w:rsid w:val="00651858"/>
    <w:rsid w:val="00654613"/>
    <w:rsid w:val="00656725"/>
    <w:rsid w:val="006574E2"/>
    <w:rsid w:val="00663B6B"/>
    <w:rsid w:val="00665DDE"/>
    <w:rsid w:val="006661BF"/>
    <w:rsid w:val="00673BE6"/>
    <w:rsid w:val="00674A03"/>
    <w:rsid w:val="00681F9B"/>
    <w:rsid w:val="00684724"/>
    <w:rsid w:val="00686CEB"/>
    <w:rsid w:val="0069058A"/>
    <w:rsid w:val="0069788B"/>
    <w:rsid w:val="00697F9D"/>
    <w:rsid w:val="006A1A86"/>
    <w:rsid w:val="006B1A8B"/>
    <w:rsid w:val="006B79F7"/>
    <w:rsid w:val="006C4FCF"/>
    <w:rsid w:val="006C58A2"/>
    <w:rsid w:val="006D0B51"/>
    <w:rsid w:val="006D1AD2"/>
    <w:rsid w:val="006D1BCE"/>
    <w:rsid w:val="006D2463"/>
    <w:rsid w:val="006D2A9D"/>
    <w:rsid w:val="006D4B6C"/>
    <w:rsid w:val="006E0084"/>
    <w:rsid w:val="006E10AF"/>
    <w:rsid w:val="006E2512"/>
    <w:rsid w:val="006E298A"/>
    <w:rsid w:val="006E4B25"/>
    <w:rsid w:val="006E4B76"/>
    <w:rsid w:val="006E57B3"/>
    <w:rsid w:val="006F27FC"/>
    <w:rsid w:val="006F2B9A"/>
    <w:rsid w:val="006F32E9"/>
    <w:rsid w:val="006F582F"/>
    <w:rsid w:val="0070063D"/>
    <w:rsid w:val="00702314"/>
    <w:rsid w:val="00702E9C"/>
    <w:rsid w:val="0070495A"/>
    <w:rsid w:val="00711651"/>
    <w:rsid w:val="0071259F"/>
    <w:rsid w:val="007134CC"/>
    <w:rsid w:val="0071458F"/>
    <w:rsid w:val="00717232"/>
    <w:rsid w:val="00721E93"/>
    <w:rsid w:val="00725B02"/>
    <w:rsid w:val="00725D73"/>
    <w:rsid w:val="007272BC"/>
    <w:rsid w:val="007319B4"/>
    <w:rsid w:val="00732758"/>
    <w:rsid w:val="00734CF9"/>
    <w:rsid w:val="0073638E"/>
    <w:rsid w:val="0073672C"/>
    <w:rsid w:val="0073759F"/>
    <w:rsid w:val="0074046B"/>
    <w:rsid w:val="0074346D"/>
    <w:rsid w:val="007444E9"/>
    <w:rsid w:val="0075043E"/>
    <w:rsid w:val="00751040"/>
    <w:rsid w:val="007517E3"/>
    <w:rsid w:val="00751AF8"/>
    <w:rsid w:val="00751B69"/>
    <w:rsid w:val="00753A07"/>
    <w:rsid w:val="00764E7D"/>
    <w:rsid w:val="00771F21"/>
    <w:rsid w:val="00772175"/>
    <w:rsid w:val="00773F8F"/>
    <w:rsid w:val="00776C9E"/>
    <w:rsid w:val="00783D00"/>
    <w:rsid w:val="007858E7"/>
    <w:rsid w:val="0078677F"/>
    <w:rsid w:val="00787113"/>
    <w:rsid w:val="007923C1"/>
    <w:rsid w:val="007950F8"/>
    <w:rsid w:val="00796768"/>
    <w:rsid w:val="00796ED7"/>
    <w:rsid w:val="00797191"/>
    <w:rsid w:val="007A0648"/>
    <w:rsid w:val="007B0881"/>
    <w:rsid w:val="007B1A15"/>
    <w:rsid w:val="007B2A42"/>
    <w:rsid w:val="007B4A19"/>
    <w:rsid w:val="007C21F3"/>
    <w:rsid w:val="007C2202"/>
    <w:rsid w:val="007C6684"/>
    <w:rsid w:val="007C7A3D"/>
    <w:rsid w:val="007C7A45"/>
    <w:rsid w:val="007C7C9E"/>
    <w:rsid w:val="007D00CB"/>
    <w:rsid w:val="007D2511"/>
    <w:rsid w:val="007D42F6"/>
    <w:rsid w:val="007D4E00"/>
    <w:rsid w:val="007D7BB1"/>
    <w:rsid w:val="007E1954"/>
    <w:rsid w:val="007F098A"/>
    <w:rsid w:val="007F1467"/>
    <w:rsid w:val="007F19C5"/>
    <w:rsid w:val="007F58EC"/>
    <w:rsid w:val="007F6123"/>
    <w:rsid w:val="0080062B"/>
    <w:rsid w:val="00801A05"/>
    <w:rsid w:val="00804E0F"/>
    <w:rsid w:val="00805016"/>
    <w:rsid w:val="0080785A"/>
    <w:rsid w:val="00811F92"/>
    <w:rsid w:val="008129FD"/>
    <w:rsid w:val="00813051"/>
    <w:rsid w:val="008200ED"/>
    <w:rsid w:val="00820373"/>
    <w:rsid w:val="008220C5"/>
    <w:rsid w:val="008237D5"/>
    <w:rsid w:val="00824C40"/>
    <w:rsid w:val="00826E57"/>
    <w:rsid w:val="008305DC"/>
    <w:rsid w:val="00831056"/>
    <w:rsid w:val="00835E22"/>
    <w:rsid w:val="00837250"/>
    <w:rsid w:val="008406F8"/>
    <w:rsid w:val="0084314D"/>
    <w:rsid w:val="0084706A"/>
    <w:rsid w:val="00850B50"/>
    <w:rsid w:val="00852401"/>
    <w:rsid w:val="00853F9A"/>
    <w:rsid w:val="00854CE0"/>
    <w:rsid w:val="00855D67"/>
    <w:rsid w:val="008573F9"/>
    <w:rsid w:val="00857F5E"/>
    <w:rsid w:val="00860261"/>
    <w:rsid w:val="00862F82"/>
    <w:rsid w:val="00863A59"/>
    <w:rsid w:val="008643E5"/>
    <w:rsid w:val="00867577"/>
    <w:rsid w:val="00870159"/>
    <w:rsid w:val="00874A2A"/>
    <w:rsid w:val="00874B8D"/>
    <w:rsid w:val="00876BAB"/>
    <w:rsid w:val="00877BD6"/>
    <w:rsid w:val="00880E5F"/>
    <w:rsid w:val="008828DB"/>
    <w:rsid w:val="0088460A"/>
    <w:rsid w:val="008848F1"/>
    <w:rsid w:val="00891515"/>
    <w:rsid w:val="008931DF"/>
    <w:rsid w:val="0089370A"/>
    <w:rsid w:val="00893D5A"/>
    <w:rsid w:val="008943DC"/>
    <w:rsid w:val="008969F8"/>
    <w:rsid w:val="008A2DA9"/>
    <w:rsid w:val="008A63AE"/>
    <w:rsid w:val="008A6567"/>
    <w:rsid w:val="008B0041"/>
    <w:rsid w:val="008B0470"/>
    <w:rsid w:val="008B282A"/>
    <w:rsid w:val="008C1D79"/>
    <w:rsid w:val="008C2FFA"/>
    <w:rsid w:val="008C4B03"/>
    <w:rsid w:val="008C6B93"/>
    <w:rsid w:val="008D1ACB"/>
    <w:rsid w:val="008D2F63"/>
    <w:rsid w:val="008D5DAA"/>
    <w:rsid w:val="008E1ECC"/>
    <w:rsid w:val="008E201A"/>
    <w:rsid w:val="008E30FF"/>
    <w:rsid w:val="008E61A9"/>
    <w:rsid w:val="008F07AB"/>
    <w:rsid w:val="008F2A62"/>
    <w:rsid w:val="008F3BA0"/>
    <w:rsid w:val="008F4139"/>
    <w:rsid w:val="00901D9E"/>
    <w:rsid w:val="00906B19"/>
    <w:rsid w:val="009075B7"/>
    <w:rsid w:val="009076AF"/>
    <w:rsid w:val="00911162"/>
    <w:rsid w:val="00922DD6"/>
    <w:rsid w:val="00923C0E"/>
    <w:rsid w:val="00926AB1"/>
    <w:rsid w:val="00926C4F"/>
    <w:rsid w:val="009323DB"/>
    <w:rsid w:val="00934B98"/>
    <w:rsid w:val="00940938"/>
    <w:rsid w:val="009426A4"/>
    <w:rsid w:val="00945F7F"/>
    <w:rsid w:val="009509BA"/>
    <w:rsid w:val="00950C5C"/>
    <w:rsid w:val="00951F75"/>
    <w:rsid w:val="009546A2"/>
    <w:rsid w:val="00955778"/>
    <w:rsid w:val="00957237"/>
    <w:rsid w:val="009617CA"/>
    <w:rsid w:val="00964E9C"/>
    <w:rsid w:val="009650F9"/>
    <w:rsid w:val="00971A21"/>
    <w:rsid w:val="00973F3D"/>
    <w:rsid w:val="009926EC"/>
    <w:rsid w:val="00993778"/>
    <w:rsid w:val="00995A64"/>
    <w:rsid w:val="00995FBE"/>
    <w:rsid w:val="009A0780"/>
    <w:rsid w:val="009A38DE"/>
    <w:rsid w:val="009A69D7"/>
    <w:rsid w:val="009B24DC"/>
    <w:rsid w:val="009B26FD"/>
    <w:rsid w:val="009B6197"/>
    <w:rsid w:val="009B6ADA"/>
    <w:rsid w:val="009C22BD"/>
    <w:rsid w:val="009C7C00"/>
    <w:rsid w:val="009D034E"/>
    <w:rsid w:val="009D1779"/>
    <w:rsid w:val="009D2A71"/>
    <w:rsid w:val="009D46E4"/>
    <w:rsid w:val="009D6447"/>
    <w:rsid w:val="009E0531"/>
    <w:rsid w:val="009E2410"/>
    <w:rsid w:val="009E5C1C"/>
    <w:rsid w:val="009E6617"/>
    <w:rsid w:val="009E6A17"/>
    <w:rsid w:val="009F50DF"/>
    <w:rsid w:val="009F71E8"/>
    <w:rsid w:val="00A01A7E"/>
    <w:rsid w:val="00A02025"/>
    <w:rsid w:val="00A02494"/>
    <w:rsid w:val="00A0318D"/>
    <w:rsid w:val="00A06322"/>
    <w:rsid w:val="00A1190F"/>
    <w:rsid w:val="00A166F1"/>
    <w:rsid w:val="00A22C25"/>
    <w:rsid w:val="00A23E7E"/>
    <w:rsid w:val="00A2632E"/>
    <w:rsid w:val="00A30373"/>
    <w:rsid w:val="00A32F21"/>
    <w:rsid w:val="00A36D4F"/>
    <w:rsid w:val="00A42378"/>
    <w:rsid w:val="00A455D7"/>
    <w:rsid w:val="00A54509"/>
    <w:rsid w:val="00A5538A"/>
    <w:rsid w:val="00A56A71"/>
    <w:rsid w:val="00A61057"/>
    <w:rsid w:val="00A659A2"/>
    <w:rsid w:val="00A65E50"/>
    <w:rsid w:val="00A701DF"/>
    <w:rsid w:val="00A7060B"/>
    <w:rsid w:val="00A707A5"/>
    <w:rsid w:val="00A7550C"/>
    <w:rsid w:val="00A75D89"/>
    <w:rsid w:val="00A75DE2"/>
    <w:rsid w:val="00A764AA"/>
    <w:rsid w:val="00A76DD4"/>
    <w:rsid w:val="00A815B0"/>
    <w:rsid w:val="00A91D71"/>
    <w:rsid w:val="00A920AE"/>
    <w:rsid w:val="00A978A6"/>
    <w:rsid w:val="00AA1864"/>
    <w:rsid w:val="00AA615C"/>
    <w:rsid w:val="00AA6C70"/>
    <w:rsid w:val="00AB0144"/>
    <w:rsid w:val="00AB175C"/>
    <w:rsid w:val="00AB2CCE"/>
    <w:rsid w:val="00AB4A16"/>
    <w:rsid w:val="00AB56CF"/>
    <w:rsid w:val="00AB6ED4"/>
    <w:rsid w:val="00AC1425"/>
    <w:rsid w:val="00AC29D4"/>
    <w:rsid w:val="00AC4F2A"/>
    <w:rsid w:val="00AD0655"/>
    <w:rsid w:val="00AD2DAA"/>
    <w:rsid w:val="00AD7A4A"/>
    <w:rsid w:val="00AE12E9"/>
    <w:rsid w:val="00AE2698"/>
    <w:rsid w:val="00AE5083"/>
    <w:rsid w:val="00AE6B64"/>
    <w:rsid w:val="00AE71C2"/>
    <w:rsid w:val="00AF049E"/>
    <w:rsid w:val="00AF2240"/>
    <w:rsid w:val="00AF41E0"/>
    <w:rsid w:val="00AF43AB"/>
    <w:rsid w:val="00AF538A"/>
    <w:rsid w:val="00AF6A0F"/>
    <w:rsid w:val="00AF7552"/>
    <w:rsid w:val="00B01190"/>
    <w:rsid w:val="00B02A10"/>
    <w:rsid w:val="00B03909"/>
    <w:rsid w:val="00B0451F"/>
    <w:rsid w:val="00B05377"/>
    <w:rsid w:val="00B13E6C"/>
    <w:rsid w:val="00B2401D"/>
    <w:rsid w:val="00B30443"/>
    <w:rsid w:val="00B307AE"/>
    <w:rsid w:val="00B339ED"/>
    <w:rsid w:val="00B33FE0"/>
    <w:rsid w:val="00B35D8E"/>
    <w:rsid w:val="00B36EF8"/>
    <w:rsid w:val="00B41310"/>
    <w:rsid w:val="00B416F1"/>
    <w:rsid w:val="00B42BDB"/>
    <w:rsid w:val="00B42C25"/>
    <w:rsid w:val="00B4541D"/>
    <w:rsid w:val="00B47D33"/>
    <w:rsid w:val="00B514E2"/>
    <w:rsid w:val="00B535B9"/>
    <w:rsid w:val="00B54519"/>
    <w:rsid w:val="00B56393"/>
    <w:rsid w:val="00B577AD"/>
    <w:rsid w:val="00B60686"/>
    <w:rsid w:val="00B622C9"/>
    <w:rsid w:val="00B626C9"/>
    <w:rsid w:val="00B62916"/>
    <w:rsid w:val="00B633D4"/>
    <w:rsid w:val="00B70592"/>
    <w:rsid w:val="00B71B89"/>
    <w:rsid w:val="00B727C3"/>
    <w:rsid w:val="00B75CD9"/>
    <w:rsid w:val="00B769AB"/>
    <w:rsid w:val="00B83A6C"/>
    <w:rsid w:val="00B91289"/>
    <w:rsid w:val="00B92291"/>
    <w:rsid w:val="00B94793"/>
    <w:rsid w:val="00B95712"/>
    <w:rsid w:val="00B95796"/>
    <w:rsid w:val="00B97E7D"/>
    <w:rsid w:val="00BA252F"/>
    <w:rsid w:val="00BA3166"/>
    <w:rsid w:val="00BA6413"/>
    <w:rsid w:val="00BA7A5C"/>
    <w:rsid w:val="00BC4ADE"/>
    <w:rsid w:val="00BC5D1F"/>
    <w:rsid w:val="00BD329A"/>
    <w:rsid w:val="00BD4CC5"/>
    <w:rsid w:val="00BD7B36"/>
    <w:rsid w:val="00BE7D9C"/>
    <w:rsid w:val="00BF1742"/>
    <w:rsid w:val="00BF2FBF"/>
    <w:rsid w:val="00BF4629"/>
    <w:rsid w:val="00BF4A08"/>
    <w:rsid w:val="00BF7ED7"/>
    <w:rsid w:val="00C027CA"/>
    <w:rsid w:val="00C02853"/>
    <w:rsid w:val="00C03DE8"/>
    <w:rsid w:val="00C16129"/>
    <w:rsid w:val="00C31023"/>
    <w:rsid w:val="00C34A04"/>
    <w:rsid w:val="00C44049"/>
    <w:rsid w:val="00C44424"/>
    <w:rsid w:val="00C45467"/>
    <w:rsid w:val="00C46725"/>
    <w:rsid w:val="00C47BEA"/>
    <w:rsid w:val="00C51ED6"/>
    <w:rsid w:val="00C5251B"/>
    <w:rsid w:val="00C537F6"/>
    <w:rsid w:val="00C56430"/>
    <w:rsid w:val="00C56DD5"/>
    <w:rsid w:val="00C71460"/>
    <w:rsid w:val="00C71B41"/>
    <w:rsid w:val="00C7275F"/>
    <w:rsid w:val="00C75228"/>
    <w:rsid w:val="00C83C55"/>
    <w:rsid w:val="00C85958"/>
    <w:rsid w:val="00C85A37"/>
    <w:rsid w:val="00C8681B"/>
    <w:rsid w:val="00C86A74"/>
    <w:rsid w:val="00C86CE3"/>
    <w:rsid w:val="00C875BE"/>
    <w:rsid w:val="00C87FAD"/>
    <w:rsid w:val="00C907D5"/>
    <w:rsid w:val="00C91D7E"/>
    <w:rsid w:val="00C93CDB"/>
    <w:rsid w:val="00C9512C"/>
    <w:rsid w:val="00CA1484"/>
    <w:rsid w:val="00CA1DEC"/>
    <w:rsid w:val="00CB1273"/>
    <w:rsid w:val="00CB2B90"/>
    <w:rsid w:val="00CB6D6E"/>
    <w:rsid w:val="00CB7266"/>
    <w:rsid w:val="00CC0589"/>
    <w:rsid w:val="00CC2A07"/>
    <w:rsid w:val="00CC2BBE"/>
    <w:rsid w:val="00CC47BD"/>
    <w:rsid w:val="00CD22EC"/>
    <w:rsid w:val="00CD2729"/>
    <w:rsid w:val="00CD3591"/>
    <w:rsid w:val="00CD40CD"/>
    <w:rsid w:val="00CE1366"/>
    <w:rsid w:val="00CE1620"/>
    <w:rsid w:val="00CE1DF9"/>
    <w:rsid w:val="00CE2A3C"/>
    <w:rsid w:val="00CE36FC"/>
    <w:rsid w:val="00CE505C"/>
    <w:rsid w:val="00CE67C7"/>
    <w:rsid w:val="00CF172B"/>
    <w:rsid w:val="00CF27EC"/>
    <w:rsid w:val="00CF3744"/>
    <w:rsid w:val="00CF5940"/>
    <w:rsid w:val="00D01980"/>
    <w:rsid w:val="00D037C6"/>
    <w:rsid w:val="00D0401E"/>
    <w:rsid w:val="00D1755D"/>
    <w:rsid w:val="00D20370"/>
    <w:rsid w:val="00D216CB"/>
    <w:rsid w:val="00D245D6"/>
    <w:rsid w:val="00D263C2"/>
    <w:rsid w:val="00D33036"/>
    <w:rsid w:val="00D33CB0"/>
    <w:rsid w:val="00D33F98"/>
    <w:rsid w:val="00D3747A"/>
    <w:rsid w:val="00D37C6C"/>
    <w:rsid w:val="00D42E5F"/>
    <w:rsid w:val="00D56226"/>
    <w:rsid w:val="00D575D8"/>
    <w:rsid w:val="00D612F1"/>
    <w:rsid w:val="00D61E29"/>
    <w:rsid w:val="00D63570"/>
    <w:rsid w:val="00D64984"/>
    <w:rsid w:val="00D75303"/>
    <w:rsid w:val="00D75AB3"/>
    <w:rsid w:val="00D76347"/>
    <w:rsid w:val="00D8616E"/>
    <w:rsid w:val="00D872E0"/>
    <w:rsid w:val="00D90EB7"/>
    <w:rsid w:val="00D93C85"/>
    <w:rsid w:val="00D94E90"/>
    <w:rsid w:val="00D9596E"/>
    <w:rsid w:val="00DA0397"/>
    <w:rsid w:val="00DA31C9"/>
    <w:rsid w:val="00DA6B5C"/>
    <w:rsid w:val="00DB234B"/>
    <w:rsid w:val="00DB41D4"/>
    <w:rsid w:val="00DC4CEE"/>
    <w:rsid w:val="00DC50C1"/>
    <w:rsid w:val="00DC6FE8"/>
    <w:rsid w:val="00DD4C8C"/>
    <w:rsid w:val="00DD52A3"/>
    <w:rsid w:val="00DD5464"/>
    <w:rsid w:val="00DD6D73"/>
    <w:rsid w:val="00DD794C"/>
    <w:rsid w:val="00DE0862"/>
    <w:rsid w:val="00DE08DE"/>
    <w:rsid w:val="00DE31CF"/>
    <w:rsid w:val="00DE4715"/>
    <w:rsid w:val="00DE5C3D"/>
    <w:rsid w:val="00DE5D8C"/>
    <w:rsid w:val="00DE7659"/>
    <w:rsid w:val="00DF1593"/>
    <w:rsid w:val="00DF7A51"/>
    <w:rsid w:val="00E00DF8"/>
    <w:rsid w:val="00E03C00"/>
    <w:rsid w:val="00E10D10"/>
    <w:rsid w:val="00E148AE"/>
    <w:rsid w:val="00E154CB"/>
    <w:rsid w:val="00E16F2E"/>
    <w:rsid w:val="00E20C36"/>
    <w:rsid w:val="00E23F6D"/>
    <w:rsid w:val="00E3411D"/>
    <w:rsid w:val="00E34F1E"/>
    <w:rsid w:val="00E3536F"/>
    <w:rsid w:val="00E35FA7"/>
    <w:rsid w:val="00E36685"/>
    <w:rsid w:val="00E408EC"/>
    <w:rsid w:val="00E441E1"/>
    <w:rsid w:val="00E50846"/>
    <w:rsid w:val="00E53309"/>
    <w:rsid w:val="00E56C8C"/>
    <w:rsid w:val="00E61A43"/>
    <w:rsid w:val="00E63474"/>
    <w:rsid w:val="00E63A11"/>
    <w:rsid w:val="00E713C3"/>
    <w:rsid w:val="00E74E89"/>
    <w:rsid w:val="00E81EC6"/>
    <w:rsid w:val="00E833FB"/>
    <w:rsid w:val="00E85176"/>
    <w:rsid w:val="00E8531A"/>
    <w:rsid w:val="00E87B64"/>
    <w:rsid w:val="00E904E3"/>
    <w:rsid w:val="00E93DDD"/>
    <w:rsid w:val="00E940F7"/>
    <w:rsid w:val="00EA1CA4"/>
    <w:rsid w:val="00EB3A68"/>
    <w:rsid w:val="00EB6283"/>
    <w:rsid w:val="00EC2992"/>
    <w:rsid w:val="00EC579A"/>
    <w:rsid w:val="00EC5C41"/>
    <w:rsid w:val="00EC6DD6"/>
    <w:rsid w:val="00ED1E9A"/>
    <w:rsid w:val="00ED20F5"/>
    <w:rsid w:val="00ED5118"/>
    <w:rsid w:val="00ED54C5"/>
    <w:rsid w:val="00ED75A9"/>
    <w:rsid w:val="00EE1638"/>
    <w:rsid w:val="00EE2AB7"/>
    <w:rsid w:val="00EF2732"/>
    <w:rsid w:val="00EF6147"/>
    <w:rsid w:val="00F00E43"/>
    <w:rsid w:val="00F00F2C"/>
    <w:rsid w:val="00F011A6"/>
    <w:rsid w:val="00F016D2"/>
    <w:rsid w:val="00F022DA"/>
    <w:rsid w:val="00F07CE7"/>
    <w:rsid w:val="00F1150A"/>
    <w:rsid w:val="00F1289F"/>
    <w:rsid w:val="00F12C1A"/>
    <w:rsid w:val="00F15705"/>
    <w:rsid w:val="00F15F7A"/>
    <w:rsid w:val="00F176EF"/>
    <w:rsid w:val="00F2227C"/>
    <w:rsid w:val="00F24F32"/>
    <w:rsid w:val="00F3013C"/>
    <w:rsid w:val="00F3412B"/>
    <w:rsid w:val="00F4660A"/>
    <w:rsid w:val="00F47869"/>
    <w:rsid w:val="00F61004"/>
    <w:rsid w:val="00F618AB"/>
    <w:rsid w:val="00F64172"/>
    <w:rsid w:val="00F65258"/>
    <w:rsid w:val="00F6618D"/>
    <w:rsid w:val="00F72DD4"/>
    <w:rsid w:val="00F730D8"/>
    <w:rsid w:val="00F806F8"/>
    <w:rsid w:val="00F81809"/>
    <w:rsid w:val="00F83376"/>
    <w:rsid w:val="00F87C3E"/>
    <w:rsid w:val="00F90226"/>
    <w:rsid w:val="00F914DC"/>
    <w:rsid w:val="00F91AFC"/>
    <w:rsid w:val="00F948D7"/>
    <w:rsid w:val="00F95484"/>
    <w:rsid w:val="00F95D7F"/>
    <w:rsid w:val="00FA0877"/>
    <w:rsid w:val="00FA207C"/>
    <w:rsid w:val="00FA3CD8"/>
    <w:rsid w:val="00FB1114"/>
    <w:rsid w:val="00FB4C2B"/>
    <w:rsid w:val="00FB555B"/>
    <w:rsid w:val="00FB682E"/>
    <w:rsid w:val="00FC170C"/>
    <w:rsid w:val="00FC22BB"/>
    <w:rsid w:val="00FC37F7"/>
    <w:rsid w:val="00FD1A44"/>
    <w:rsid w:val="00FD1B05"/>
    <w:rsid w:val="00FE1FFE"/>
    <w:rsid w:val="00FE5562"/>
    <w:rsid w:val="00FE5F1B"/>
    <w:rsid w:val="00FF4D89"/>
    <w:rsid w:val="00FF57E6"/>
    <w:rsid w:val="00FF6115"/>
    <w:rsid w:val="00FF61A4"/>
    <w:rsid w:val="02831A42"/>
    <w:rsid w:val="02B51BCE"/>
    <w:rsid w:val="05AD13E4"/>
    <w:rsid w:val="0719E24C"/>
    <w:rsid w:val="07224B45"/>
    <w:rsid w:val="07A9E33D"/>
    <w:rsid w:val="0808023E"/>
    <w:rsid w:val="0881F7CD"/>
    <w:rsid w:val="08B9D04B"/>
    <w:rsid w:val="08C66DC5"/>
    <w:rsid w:val="09B126F5"/>
    <w:rsid w:val="0A6DC18C"/>
    <w:rsid w:val="0A6FCDE4"/>
    <w:rsid w:val="0AA6AFF3"/>
    <w:rsid w:val="0B281A1B"/>
    <w:rsid w:val="0C040A93"/>
    <w:rsid w:val="0E2AF7F7"/>
    <w:rsid w:val="0E7BE862"/>
    <w:rsid w:val="0F5BAFA1"/>
    <w:rsid w:val="0F976252"/>
    <w:rsid w:val="0FA3FE7A"/>
    <w:rsid w:val="0FB77B7A"/>
    <w:rsid w:val="10C3A051"/>
    <w:rsid w:val="10DAF94E"/>
    <w:rsid w:val="10EA9DDC"/>
    <w:rsid w:val="11CA5DF1"/>
    <w:rsid w:val="133CF54A"/>
    <w:rsid w:val="13F7EC5D"/>
    <w:rsid w:val="146D19EA"/>
    <w:rsid w:val="15465E6B"/>
    <w:rsid w:val="17437637"/>
    <w:rsid w:val="18EF3E73"/>
    <w:rsid w:val="19D7B973"/>
    <w:rsid w:val="1B811C7B"/>
    <w:rsid w:val="1BC91549"/>
    <w:rsid w:val="1DDE95AF"/>
    <w:rsid w:val="1E8707E5"/>
    <w:rsid w:val="1F2F4CBC"/>
    <w:rsid w:val="1FC58A8D"/>
    <w:rsid w:val="21488537"/>
    <w:rsid w:val="21D7F607"/>
    <w:rsid w:val="2214762C"/>
    <w:rsid w:val="22DCFDDA"/>
    <w:rsid w:val="2338B189"/>
    <w:rsid w:val="23DCFC6F"/>
    <w:rsid w:val="23EF9AC0"/>
    <w:rsid w:val="24B70A43"/>
    <w:rsid w:val="2501DD36"/>
    <w:rsid w:val="26586698"/>
    <w:rsid w:val="27D0E9F7"/>
    <w:rsid w:val="2813725A"/>
    <w:rsid w:val="2B2B6DF8"/>
    <w:rsid w:val="2BADFA1F"/>
    <w:rsid w:val="2BEDC9CA"/>
    <w:rsid w:val="2D263450"/>
    <w:rsid w:val="2DC1236F"/>
    <w:rsid w:val="2F0C4813"/>
    <w:rsid w:val="2FD3E053"/>
    <w:rsid w:val="309E41E6"/>
    <w:rsid w:val="3154AA19"/>
    <w:rsid w:val="31AD8DF4"/>
    <w:rsid w:val="31F2041F"/>
    <w:rsid w:val="32D1B96F"/>
    <w:rsid w:val="331517B8"/>
    <w:rsid w:val="338C0EEE"/>
    <w:rsid w:val="373BE916"/>
    <w:rsid w:val="37B1FAED"/>
    <w:rsid w:val="37FD3356"/>
    <w:rsid w:val="388DCCBC"/>
    <w:rsid w:val="38F326C6"/>
    <w:rsid w:val="393F9F56"/>
    <w:rsid w:val="3A8F5C54"/>
    <w:rsid w:val="3A92B74E"/>
    <w:rsid w:val="3AA48A83"/>
    <w:rsid w:val="3AEA28E0"/>
    <w:rsid w:val="3B289956"/>
    <w:rsid w:val="3B74F322"/>
    <w:rsid w:val="3BFB3FA6"/>
    <w:rsid w:val="3D221A76"/>
    <w:rsid w:val="3D42174E"/>
    <w:rsid w:val="3EE37E28"/>
    <w:rsid w:val="3F04CC4F"/>
    <w:rsid w:val="3F459AE8"/>
    <w:rsid w:val="4080ABCE"/>
    <w:rsid w:val="4102C4C1"/>
    <w:rsid w:val="411F2674"/>
    <w:rsid w:val="4154FC98"/>
    <w:rsid w:val="43EAADCB"/>
    <w:rsid w:val="44A61676"/>
    <w:rsid w:val="4516D641"/>
    <w:rsid w:val="453BA23F"/>
    <w:rsid w:val="48A103FD"/>
    <w:rsid w:val="494406FA"/>
    <w:rsid w:val="49E1E4ED"/>
    <w:rsid w:val="49FC8CEC"/>
    <w:rsid w:val="4A7DEB51"/>
    <w:rsid w:val="4BEE9CFE"/>
    <w:rsid w:val="4C1543E3"/>
    <w:rsid w:val="4ECA9AE3"/>
    <w:rsid w:val="50F8E84A"/>
    <w:rsid w:val="52E75CC0"/>
    <w:rsid w:val="549DDE29"/>
    <w:rsid w:val="5861BA1F"/>
    <w:rsid w:val="590EBE0E"/>
    <w:rsid w:val="59125DAE"/>
    <w:rsid w:val="5917549C"/>
    <w:rsid w:val="597916F6"/>
    <w:rsid w:val="5C5E8A45"/>
    <w:rsid w:val="5C60FD70"/>
    <w:rsid w:val="5CCF8845"/>
    <w:rsid w:val="5E153D0D"/>
    <w:rsid w:val="5F695B4D"/>
    <w:rsid w:val="61372076"/>
    <w:rsid w:val="6224B11B"/>
    <w:rsid w:val="622E9735"/>
    <w:rsid w:val="6307BC9C"/>
    <w:rsid w:val="6351833F"/>
    <w:rsid w:val="644268CE"/>
    <w:rsid w:val="650182EE"/>
    <w:rsid w:val="662B0B83"/>
    <w:rsid w:val="6846875F"/>
    <w:rsid w:val="6A7BD8A9"/>
    <w:rsid w:val="6A8E142F"/>
    <w:rsid w:val="6B9AFF09"/>
    <w:rsid w:val="6BB5F563"/>
    <w:rsid w:val="6BFF1A30"/>
    <w:rsid w:val="6C0B2773"/>
    <w:rsid w:val="6D604450"/>
    <w:rsid w:val="6E95AC6B"/>
    <w:rsid w:val="6F576012"/>
    <w:rsid w:val="6F633EC9"/>
    <w:rsid w:val="715D116A"/>
    <w:rsid w:val="71FBCC5B"/>
    <w:rsid w:val="725D83A4"/>
    <w:rsid w:val="732797B8"/>
    <w:rsid w:val="732EA100"/>
    <w:rsid w:val="76BE0EF8"/>
    <w:rsid w:val="76FB82B7"/>
    <w:rsid w:val="77796979"/>
    <w:rsid w:val="7C9BFA1F"/>
    <w:rsid w:val="7CED71C6"/>
    <w:rsid w:val="7D8FB57A"/>
    <w:rsid w:val="7FB1A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A2446"/>
  <w14:defaultImageDpi w14:val="32767"/>
  <w15:chartTrackingRefBased/>
  <w15:docId w15:val="{92F76D68-C5C2-4F02-9D94-D1C534EB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="Times New Roman (Hoofdtekst CS)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B3AC3"/>
  </w:style>
  <w:style w:type="paragraph" w:styleId="Heading1">
    <w:name w:val="heading 1"/>
    <w:basedOn w:val="Normal"/>
    <w:next w:val="Normal"/>
    <w:link w:val="Heading1Char"/>
    <w:uiPriority w:val="9"/>
    <w:rsid w:val="00282271"/>
    <w:pPr>
      <w:keepNext/>
      <w:keepLines/>
      <w:spacing w:before="360" w:after="36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82271"/>
    <w:pPr>
      <w:keepNext/>
      <w:keepLines/>
      <w:spacing w:before="3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271"/>
    <w:pPr>
      <w:keepNext/>
      <w:keepLines/>
      <w:numPr>
        <w:ilvl w:val="2"/>
        <w:numId w:val="17"/>
      </w:numPr>
      <w:spacing w:before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271"/>
    <w:pPr>
      <w:keepNext/>
      <w:keepLines/>
      <w:numPr>
        <w:ilvl w:val="3"/>
        <w:numId w:val="17"/>
      </w:numPr>
      <w:spacing w:before="2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271"/>
    <w:pPr>
      <w:keepNext/>
      <w:keepLines/>
      <w:numPr>
        <w:ilvl w:val="4"/>
        <w:numId w:val="17"/>
      </w:numPr>
      <w:spacing w:before="2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271"/>
    <w:pPr>
      <w:keepNext/>
      <w:keepLines/>
      <w:numPr>
        <w:ilvl w:val="5"/>
        <w:numId w:val="17"/>
      </w:numPr>
      <w:spacing w:before="240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271"/>
    <w:pPr>
      <w:keepNext/>
      <w:keepLines/>
      <w:numPr>
        <w:ilvl w:val="6"/>
        <w:numId w:val="17"/>
      </w:numPr>
      <w:spacing w:before="24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71"/>
    <w:pPr>
      <w:keepNext/>
      <w:keepLines/>
      <w:numPr>
        <w:ilvl w:val="7"/>
        <w:numId w:val="17"/>
      </w:numPr>
      <w:spacing w:before="240"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71"/>
    <w:pPr>
      <w:keepNext/>
      <w:keepLines/>
      <w:numPr>
        <w:ilvl w:val="8"/>
        <w:numId w:val="17"/>
      </w:numPr>
      <w:spacing w:before="240"/>
      <w:outlineLvl w:val="8"/>
    </w:pPr>
    <w:rPr>
      <w:rFonts w:eastAsiaTheme="majorEastAsia" w:cstheme="majorBidi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AC3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Standaardnatabel">
    <w:name w:val="Standaard na tabel"/>
    <w:basedOn w:val="Normal"/>
    <w:next w:val="Normal"/>
    <w:qFormat/>
    <w:rsid w:val="001B3AC3"/>
    <w:pPr>
      <w:spacing w:before="240"/>
    </w:pPr>
  </w:style>
  <w:style w:type="paragraph" w:customStyle="1" w:styleId="Tabeltekst">
    <w:name w:val="Tabeltekst"/>
    <w:basedOn w:val="Normal"/>
    <w:qFormat/>
    <w:rsid w:val="001B3AC3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rsid w:val="00282271"/>
    <w:pPr>
      <w:outlineLvl w:val="9"/>
    </w:pPr>
    <w:rPr>
      <w:color w:val="auto"/>
    </w:rPr>
  </w:style>
  <w:style w:type="paragraph" w:customStyle="1" w:styleId="Tabeltitel">
    <w:name w:val="Tabeltitel"/>
    <w:basedOn w:val="Tabeltekst"/>
    <w:qFormat/>
    <w:rsid w:val="00302623"/>
    <w:pPr>
      <w:jc w:val="center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282271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2271"/>
    <w:rPr>
      <w:rFonts w:eastAsiaTheme="majorEastAsia" w:cstheme="majorBidi"/>
      <w:b/>
    </w:rPr>
  </w:style>
  <w:style w:type="paragraph" w:customStyle="1" w:styleId="Legealineabladeinde">
    <w:name w:val="Lege alinea bladeinde"/>
    <w:basedOn w:val="Normal"/>
    <w:qFormat/>
    <w:rsid w:val="001B3AC3"/>
    <w:pPr>
      <w:spacing w:after="0"/>
    </w:pPr>
    <w:rPr>
      <w:sz w:val="2"/>
    </w:rPr>
  </w:style>
  <w:style w:type="paragraph" w:customStyle="1" w:styleId="Kopniveau1">
    <w:name w:val="Kop niveau 1"/>
    <w:basedOn w:val="Heading1"/>
    <w:next w:val="Normal"/>
    <w:rsid w:val="00282271"/>
    <w:pPr>
      <w:numPr>
        <w:numId w:val="5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2271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271"/>
    <w:rPr>
      <w:rFonts w:eastAsiaTheme="majorEastAsia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271"/>
    <w:rPr>
      <w:rFonts w:eastAsiaTheme="majorEastAsia" w:cstheme="majorBidi"/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271"/>
    <w:rPr>
      <w:rFonts w:eastAsiaTheme="majorEastAsia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71"/>
    <w:rPr>
      <w:rFonts w:eastAsiaTheme="majorEastAsia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71"/>
    <w:rPr>
      <w:rFonts w:eastAsiaTheme="majorEastAsia" w:cstheme="majorBidi"/>
      <w:b/>
      <w:iCs/>
      <w:szCs w:val="21"/>
    </w:rPr>
  </w:style>
  <w:style w:type="paragraph" w:customStyle="1" w:styleId="Kopniveau2">
    <w:name w:val="Kop niveau 2"/>
    <w:basedOn w:val="Heading2"/>
    <w:next w:val="Normal"/>
    <w:rsid w:val="00282271"/>
    <w:pPr>
      <w:numPr>
        <w:ilvl w:val="1"/>
        <w:numId w:val="5"/>
      </w:numPr>
    </w:pPr>
  </w:style>
  <w:style w:type="numbering" w:customStyle="1" w:styleId="Huidigelijst1">
    <w:name w:val="Huidige lijst1"/>
    <w:uiPriority w:val="99"/>
    <w:rsid w:val="00282271"/>
    <w:pPr>
      <w:numPr>
        <w:numId w:val="1"/>
      </w:numPr>
    </w:pPr>
  </w:style>
  <w:style w:type="numbering" w:customStyle="1" w:styleId="Huidigelijst2">
    <w:name w:val="Huidige lijst2"/>
    <w:uiPriority w:val="99"/>
    <w:rsid w:val="00282271"/>
    <w:pPr>
      <w:numPr>
        <w:numId w:val="2"/>
      </w:numPr>
    </w:pPr>
  </w:style>
  <w:style w:type="numbering" w:customStyle="1" w:styleId="Huidigelijst3">
    <w:name w:val="Huidige lijst3"/>
    <w:uiPriority w:val="99"/>
    <w:rsid w:val="00282271"/>
    <w:pPr>
      <w:numPr>
        <w:numId w:val="3"/>
      </w:numPr>
    </w:pPr>
  </w:style>
  <w:style w:type="numbering" w:customStyle="1" w:styleId="Huidigelijst4">
    <w:name w:val="Huidige lijst4"/>
    <w:uiPriority w:val="99"/>
    <w:rsid w:val="00282271"/>
    <w:pPr>
      <w:numPr>
        <w:numId w:val="4"/>
      </w:numPr>
    </w:pPr>
  </w:style>
  <w:style w:type="paragraph" w:customStyle="1" w:styleId="Kopniveau3">
    <w:name w:val="Kop niveau 3"/>
    <w:basedOn w:val="Heading3"/>
    <w:next w:val="Normal"/>
    <w:rsid w:val="00282271"/>
    <w:pPr>
      <w:numPr>
        <w:numId w:val="5"/>
      </w:numPr>
    </w:pPr>
  </w:style>
  <w:style w:type="numbering" w:customStyle="1" w:styleId="Huidigelijst5">
    <w:name w:val="Huidige lijst5"/>
    <w:uiPriority w:val="99"/>
    <w:rsid w:val="00282271"/>
    <w:pPr>
      <w:numPr>
        <w:numId w:val="6"/>
      </w:numPr>
    </w:pPr>
  </w:style>
  <w:style w:type="numbering" w:customStyle="1" w:styleId="Huidigelijst6">
    <w:name w:val="Huidige lijst6"/>
    <w:uiPriority w:val="99"/>
    <w:rsid w:val="00282271"/>
    <w:pPr>
      <w:numPr>
        <w:numId w:val="7"/>
      </w:numPr>
    </w:pPr>
  </w:style>
  <w:style w:type="numbering" w:customStyle="1" w:styleId="Huidigelijst7">
    <w:name w:val="Huidige lijst7"/>
    <w:uiPriority w:val="99"/>
    <w:rsid w:val="00282271"/>
    <w:pPr>
      <w:numPr>
        <w:numId w:val="8"/>
      </w:numPr>
    </w:pPr>
  </w:style>
  <w:style w:type="numbering" w:customStyle="1" w:styleId="Huidigelijst8">
    <w:name w:val="Huidige lijst8"/>
    <w:uiPriority w:val="99"/>
    <w:rsid w:val="00282271"/>
    <w:pPr>
      <w:numPr>
        <w:numId w:val="9"/>
      </w:numPr>
    </w:pPr>
  </w:style>
  <w:style w:type="numbering" w:customStyle="1" w:styleId="Huidigelijst9">
    <w:name w:val="Huidige lijst9"/>
    <w:uiPriority w:val="99"/>
    <w:rsid w:val="00282271"/>
    <w:pPr>
      <w:numPr>
        <w:numId w:val="10"/>
      </w:numPr>
    </w:pPr>
  </w:style>
  <w:style w:type="numbering" w:customStyle="1" w:styleId="Huidigelijst10">
    <w:name w:val="Huidige lijst10"/>
    <w:uiPriority w:val="99"/>
    <w:rsid w:val="00282271"/>
    <w:pPr>
      <w:numPr>
        <w:numId w:val="11"/>
      </w:numPr>
    </w:pPr>
  </w:style>
  <w:style w:type="numbering" w:customStyle="1" w:styleId="Huidigelijst11">
    <w:name w:val="Huidige lijst11"/>
    <w:uiPriority w:val="99"/>
    <w:rsid w:val="00282271"/>
    <w:pPr>
      <w:numPr>
        <w:numId w:val="12"/>
      </w:numPr>
    </w:pPr>
  </w:style>
  <w:style w:type="numbering" w:customStyle="1" w:styleId="Huidigelijst12">
    <w:name w:val="Huidige lijst12"/>
    <w:uiPriority w:val="99"/>
    <w:rsid w:val="00282271"/>
    <w:pPr>
      <w:numPr>
        <w:numId w:val="13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82271"/>
    <w:pPr>
      <w:tabs>
        <w:tab w:val="right" w:leader="dot" w:pos="9622"/>
      </w:tabs>
      <w:spacing w:before="240"/>
      <w:ind w:left="964" w:hanging="964"/>
    </w:pPr>
    <w:rPr>
      <w:rFonts w:cstheme="minorBidi"/>
      <w:b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82271"/>
    <w:pPr>
      <w:tabs>
        <w:tab w:val="right" w:leader="dot" w:pos="9622"/>
      </w:tabs>
      <w:spacing w:before="120" w:after="120"/>
      <w:ind w:left="964" w:hanging="964"/>
    </w:pPr>
    <w:rPr>
      <w:rFonts w:cstheme="minorBidi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82271"/>
    <w:pPr>
      <w:tabs>
        <w:tab w:val="right" w:leader="dot" w:pos="9622"/>
      </w:tabs>
      <w:spacing w:after="0"/>
      <w:ind w:left="964" w:hanging="964"/>
    </w:pPr>
    <w:rPr>
      <w:rFonts w:cstheme="minorBidi"/>
      <w:kern w:val="0"/>
      <w14:ligatures w14:val="none"/>
    </w:rPr>
  </w:style>
  <w:style w:type="paragraph" w:styleId="ListBullet">
    <w:name w:val="List Bullet"/>
    <w:basedOn w:val="Normal"/>
    <w:uiPriority w:val="99"/>
    <w:unhideWhenUsed/>
    <w:qFormat/>
    <w:rsid w:val="00282271"/>
    <w:pPr>
      <w:numPr>
        <w:numId w:val="14"/>
      </w:numPr>
      <w:contextualSpacing/>
    </w:pPr>
    <w:rPr>
      <w:rFonts w:cstheme="minorBidi"/>
      <w:kern w:val="0"/>
      <w14:ligatures w14:val="none"/>
    </w:rPr>
  </w:style>
  <w:style w:type="paragraph" w:styleId="ListBullet2">
    <w:name w:val="List Bullet 2"/>
    <w:basedOn w:val="Normal"/>
    <w:uiPriority w:val="99"/>
    <w:unhideWhenUsed/>
    <w:qFormat/>
    <w:rsid w:val="00282271"/>
    <w:pPr>
      <w:numPr>
        <w:ilvl w:val="1"/>
        <w:numId w:val="14"/>
      </w:numPr>
      <w:contextualSpacing/>
    </w:pPr>
    <w:rPr>
      <w:rFonts w:cstheme="minorBidi"/>
      <w:kern w:val="0"/>
      <w14:ligatures w14:val="none"/>
    </w:rPr>
  </w:style>
  <w:style w:type="paragraph" w:styleId="ListBullet3">
    <w:name w:val="List Bullet 3"/>
    <w:basedOn w:val="Normal"/>
    <w:uiPriority w:val="99"/>
    <w:unhideWhenUsed/>
    <w:qFormat/>
    <w:rsid w:val="00282271"/>
    <w:pPr>
      <w:numPr>
        <w:ilvl w:val="2"/>
        <w:numId w:val="14"/>
      </w:numPr>
      <w:contextualSpacing/>
    </w:pPr>
    <w:rPr>
      <w:rFonts w:cstheme="minorBidi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qFormat/>
    <w:rsid w:val="00FD1A44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1A44"/>
  </w:style>
  <w:style w:type="paragraph" w:styleId="Footer">
    <w:name w:val="footer"/>
    <w:basedOn w:val="Normal"/>
    <w:link w:val="FooterChar"/>
    <w:uiPriority w:val="99"/>
    <w:unhideWhenUsed/>
    <w:qFormat/>
    <w:rsid w:val="00874A2A"/>
    <w:pPr>
      <w:spacing w:after="0" w:line="36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874A2A"/>
  </w:style>
  <w:style w:type="table" w:styleId="TableGrid">
    <w:name w:val="Table Grid"/>
    <w:basedOn w:val="TableNormal"/>
    <w:uiPriority w:val="39"/>
    <w:rsid w:val="0030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rubrieken">
    <w:name w:val="Tabelrubrieken"/>
    <w:basedOn w:val="Tabeltekst"/>
    <w:qFormat/>
    <w:rsid w:val="00302623"/>
    <w:pPr>
      <w:spacing w:line="240" w:lineRule="auto"/>
    </w:pPr>
    <w:rPr>
      <w:b/>
    </w:rPr>
  </w:style>
  <w:style w:type="paragraph" w:customStyle="1" w:styleId="Punten">
    <w:name w:val="Punten"/>
    <w:basedOn w:val="Tabeltekst"/>
    <w:qFormat/>
    <w:rsid w:val="00CE1366"/>
    <w:pPr>
      <w:spacing w:line="240" w:lineRule="auto"/>
      <w:jc w:val="center"/>
    </w:pPr>
    <w:rPr>
      <w:b/>
      <w:sz w:val="32"/>
    </w:rPr>
  </w:style>
  <w:style w:type="paragraph" w:customStyle="1" w:styleId="Titeltoets">
    <w:name w:val="Titel toets"/>
    <w:basedOn w:val="Normal"/>
    <w:qFormat/>
    <w:rsid w:val="00CE1366"/>
    <w:pPr>
      <w:spacing w:before="240"/>
      <w:jc w:val="center"/>
    </w:pPr>
    <w:rPr>
      <w:b/>
      <w:sz w:val="32"/>
    </w:rPr>
  </w:style>
  <w:style w:type="paragraph" w:customStyle="1" w:styleId="Opgaveniveau1vet">
    <w:name w:val="Opgave niveau 1 vet"/>
    <w:basedOn w:val="Normal"/>
    <w:next w:val="Normal"/>
    <w:qFormat/>
    <w:rsid w:val="00C027CA"/>
    <w:pPr>
      <w:numPr>
        <w:numId w:val="15"/>
      </w:numPr>
      <w:spacing w:before="360" w:after="360"/>
    </w:pPr>
    <w:rPr>
      <w:rFonts w:eastAsia="Times New Roman" w:cs="Times New Roman"/>
      <w:b/>
      <w:kern w:val="0"/>
      <w:lang w:eastAsia="nl-NL"/>
      <w14:ligatures w14:val="none"/>
    </w:rPr>
  </w:style>
  <w:style w:type="paragraph" w:customStyle="1" w:styleId="Opgaveniveau2vet">
    <w:name w:val="Opgave niveau 2 vet"/>
    <w:basedOn w:val="Normal"/>
    <w:next w:val="Normal"/>
    <w:qFormat/>
    <w:rsid w:val="00C027CA"/>
    <w:pPr>
      <w:numPr>
        <w:ilvl w:val="1"/>
        <w:numId w:val="15"/>
      </w:numPr>
      <w:spacing w:before="360"/>
    </w:pPr>
    <w:rPr>
      <w:rFonts w:cstheme="minorBidi"/>
      <w:b/>
      <w:kern w:val="0"/>
      <w14:ligatures w14:val="none"/>
    </w:rPr>
  </w:style>
  <w:style w:type="paragraph" w:customStyle="1" w:styleId="Invul">
    <w:name w:val="Invul"/>
    <w:basedOn w:val="Normal"/>
    <w:qFormat/>
    <w:rsid w:val="00C027CA"/>
    <w:pPr>
      <w:tabs>
        <w:tab w:val="right" w:leader="dot" w:pos="9639"/>
      </w:tabs>
      <w:spacing w:line="480" w:lineRule="auto"/>
    </w:pPr>
    <w:rPr>
      <w:rFonts w:cstheme="minorBidi"/>
      <w:kern w:val="0"/>
      <w14:ligatures w14:val="none"/>
    </w:rPr>
  </w:style>
  <w:style w:type="paragraph" w:customStyle="1" w:styleId="Invulopsomming">
    <w:name w:val="Invul opsomming"/>
    <w:basedOn w:val="Normal"/>
    <w:qFormat/>
    <w:rsid w:val="00C027CA"/>
    <w:pPr>
      <w:numPr>
        <w:numId w:val="16"/>
      </w:numPr>
      <w:tabs>
        <w:tab w:val="right" w:leader="dot" w:pos="9639"/>
      </w:tabs>
      <w:spacing w:line="480" w:lineRule="auto"/>
    </w:pPr>
    <w:rPr>
      <w:rFonts w:cstheme="minorBidi"/>
      <w:kern w:val="0"/>
      <w14:ligatures w14:val="none"/>
    </w:rPr>
  </w:style>
  <w:style w:type="paragraph" w:customStyle="1" w:styleId="Opgaveniveau1">
    <w:name w:val="Opgave niveau 1"/>
    <w:basedOn w:val="Normal"/>
    <w:next w:val="Normal"/>
    <w:qFormat/>
    <w:rsid w:val="00C027CA"/>
    <w:pPr>
      <w:numPr>
        <w:numId w:val="17"/>
      </w:numPr>
      <w:spacing w:before="360" w:after="360"/>
    </w:pPr>
    <w:rPr>
      <w:rFonts w:cstheme="minorBidi"/>
      <w:kern w:val="0"/>
      <w14:ligatures w14:val="none"/>
    </w:rPr>
  </w:style>
  <w:style w:type="paragraph" w:customStyle="1" w:styleId="OpgNrNiv2">
    <w:name w:val="OpgNrNiv2"/>
    <w:basedOn w:val="Normal"/>
    <w:next w:val="Normal"/>
    <w:qFormat/>
    <w:rsid w:val="00C027CA"/>
    <w:pPr>
      <w:numPr>
        <w:ilvl w:val="1"/>
        <w:numId w:val="17"/>
      </w:numPr>
      <w:spacing w:before="360"/>
    </w:pPr>
    <w:rPr>
      <w:rFonts w:cstheme="minorBidi"/>
      <w:kern w:val="0"/>
      <w14:ligatures w14:val="none"/>
    </w:rPr>
  </w:style>
  <w:style w:type="paragraph" w:customStyle="1" w:styleId="InvulOpsom">
    <w:name w:val="InvulOpsom"/>
    <w:basedOn w:val="Normal"/>
    <w:qFormat/>
    <w:rsid w:val="00C027CA"/>
    <w:pPr>
      <w:tabs>
        <w:tab w:val="right" w:leader="dot" w:pos="9639"/>
      </w:tabs>
      <w:spacing w:line="480" w:lineRule="auto"/>
      <w:ind w:left="284" w:hanging="284"/>
    </w:pPr>
    <w:rPr>
      <w:rFonts w:cstheme="minorBidi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96768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nl-BE"/>
    </w:rPr>
  </w:style>
  <w:style w:type="character" w:styleId="Hyperlink">
    <w:name w:val="Hyperlink"/>
    <w:basedOn w:val="DefaultParagraphFont"/>
    <w:uiPriority w:val="99"/>
    <w:unhideWhenUsed/>
    <w:rsid w:val="00AE5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5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hy\Downloads\Taak-toets.dotx" TargetMode="External"/></Relationships>
</file>

<file path=word/theme/theme1.xml><?xml version="1.0" encoding="utf-8"?>
<a:theme xmlns:a="http://schemas.openxmlformats.org/drawingml/2006/main" name="BA ZP">
  <a:themeElements>
    <a:clrScheme name="Schoo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86BC25"/>
      </a:accent1>
      <a:accent2>
        <a:srgbClr val="E63323"/>
      </a:accent2>
      <a:accent3>
        <a:srgbClr val="86BC25"/>
      </a:accent3>
      <a:accent4>
        <a:srgbClr val="E63323"/>
      </a:accent4>
      <a:accent5>
        <a:srgbClr val="86BC25"/>
      </a:accent5>
      <a:accent6>
        <a:srgbClr val="E63323"/>
      </a:accent6>
      <a:hlink>
        <a:srgbClr val="0563C1"/>
      </a:hlink>
      <a:folHlink>
        <a:srgbClr val="954F72"/>
      </a:folHlink>
    </a:clrScheme>
    <a:fontScheme name="School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A0654C-915A-4A99-8A78-B4D0ABB456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AFC9A3-24B8-4B22-9EFB-8F6482564075}">
  <ds:schemaRefs>
    <ds:schemaRef ds:uri="http://schemas.microsoft.com/office/2006/metadata/properties"/>
    <ds:schemaRef ds:uri="http://schemas.microsoft.com/office/infopath/2007/PartnerControls"/>
    <ds:schemaRef ds:uri="cb619299-245e-4998-8eac-b9679c8307d4"/>
  </ds:schemaRefs>
</ds:datastoreItem>
</file>

<file path=customXml/itemProps3.xml><?xml version="1.0" encoding="utf-8"?>
<ds:datastoreItem xmlns:ds="http://schemas.openxmlformats.org/officeDocument/2006/customXml" ds:itemID="{2EA822F2-8B8F-4923-B75F-C59267DAC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Taak-toets.dotx</Template>
  <TotalTime>45</TotalTime>
  <Pages>1</Pages>
  <Words>908</Words>
  <Characters>5179</Characters>
  <Application>Microsoft Office Word</Application>
  <DocSecurity>4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</dc:creator>
  <cp:keywords/>
  <dc:description/>
  <cp:lastModifiedBy>Mohamed Koubaa</cp:lastModifiedBy>
  <cp:revision>113</cp:revision>
  <dcterms:created xsi:type="dcterms:W3CDTF">2025-01-27T18:13:00Z</dcterms:created>
  <dcterms:modified xsi:type="dcterms:W3CDTF">2025-01-27T10:58:00Z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